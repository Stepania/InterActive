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60B" w14:textId="630C4A80" w:rsidR="001058E8" w:rsidRDefault="001058E8" w:rsidP="001058E8">
      <w:pPr>
        <w:rPr>
          <w:rFonts w:ascii="Poppins" w:hAnsi="Poppins" w:cs="Poppins"/>
          <w:color w:val="000000"/>
          <w:sz w:val="21"/>
          <w:szCs w:val="21"/>
          <w:shd w:val="clear" w:color="auto" w:fill="FFFFFF"/>
        </w:rPr>
      </w:pPr>
      <w:r w:rsidRPr="00872128">
        <w:rPr>
          <w:rFonts w:ascii="Lato" w:eastAsia="Times New Roman" w:hAnsi="Lato" w:cs="Times New Roman"/>
          <w:color w:val="2D3B45"/>
          <w:sz w:val="43"/>
          <w:szCs w:val="43"/>
        </w:rPr>
        <w:t>Design Thinking</w:t>
      </w:r>
    </w:p>
    <w:p w14:paraId="62318596" w14:textId="28FC6F5E" w:rsidR="001058E8" w:rsidRPr="00F14F11" w:rsidRDefault="001058E8" w:rsidP="001058E8">
      <w:r w:rsidRPr="00F14F11">
        <w:rPr>
          <w:shd w:val="clear" w:color="auto" w:fill="FFFFFF"/>
        </w:rPr>
        <w:t>W</w:t>
      </w:r>
      <w:r w:rsidRPr="00F14F11">
        <w:rPr>
          <w:shd w:val="clear" w:color="auto" w:fill="FFFFFF"/>
        </w:rPr>
        <w:t>hen creating an app or game or website</w:t>
      </w:r>
      <w:r w:rsidRPr="00F14F11">
        <w:rPr>
          <w:shd w:val="clear" w:color="auto" w:fill="FFFFFF"/>
        </w:rPr>
        <w:t xml:space="preserve"> - o</w:t>
      </w:r>
      <w:r w:rsidRPr="00F14F11">
        <w:rPr>
          <w:shd w:val="clear" w:color="auto" w:fill="FFFFFF"/>
        </w:rPr>
        <w:t xml:space="preserve">ne of the most important aspects must not be forgotten </w:t>
      </w:r>
      <w:r w:rsidRPr="00F14F11">
        <w:t xml:space="preserve">it </w:t>
      </w:r>
      <w:r w:rsidRPr="00F14F11">
        <w:rPr>
          <w:shd w:val="clear" w:color="auto" w:fill="FFFFFF"/>
        </w:rPr>
        <w:t xml:space="preserve">is to design a </w:t>
      </w:r>
      <w:r w:rsidRPr="00F14F11">
        <w:t>user-centered product. Companies often believe</w:t>
      </w:r>
      <w:r w:rsidRPr="00F14F11">
        <w:rPr>
          <w:shd w:val="clear" w:color="auto" w:fill="FFFFFF"/>
        </w:rPr>
        <w:t xml:space="preserve"> that they have the perfect solution for their </w:t>
      </w:r>
      <w:r w:rsidRPr="00F14F11">
        <w:t>customers</w:t>
      </w:r>
      <w:r w:rsidRPr="00F14F11">
        <w:rPr>
          <w:shd w:val="clear" w:color="auto" w:fill="FFFFFF"/>
        </w:rPr>
        <w:t xml:space="preserve"> and want to </w:t>
      </w:r>
      <w:r w:rsidRPr="00F14F11">
        <w:t>participate in</w:t>
      </w:r>
      <w:r w:rsidRPr="00F14F11">
        <w:rPr>
          <w:shd w:val="clear" w:color="auto" w:fill="FFFFFF"/>
        </w:rPr>
        <w:t xml:space="preserve"> the development process before </w:t>
      </w:r>
      <w:r w:rsidRPr="00F14F11">
        <w:t>asking themselves</w:t>
      </w:r>
      <w:r w:rsidRPr="00F14F11">
        <w:t xml:space="preserve"> - “</w:t>
      </w:r>
      <w:r w:rsidRPr="00F14F11">
        <w:t>Is</w:t>
      </w:r>
      <w:r w:rsidRPr="00F14F11">
        <w:rPr>
          <w:shd w:val="clear" w:color="auto" w:fill="FFFFFF"/>
        </w:rPr>
        <w:t xml:space="preserve"> this </w:t>
      </w:r>
      <w:r w:rsidRPr="00F14F11">
        <w:t>really what</w:t>
      </w:r>
      <w:r w:rsidRPr="00F14F11">
        <w:rPr>
          <w:shd w:val="clear" w:color="auto" w:fill="FFFFFF"/>
        </w:rPr>
        <w:t xml:space="preserve"> my </w:t>
      </w:r>
      <w:r w:rsidRPr="00F14F11">
        <w:t>customers / users want?</w:t>
      </w:r>
      <w:r w:rsidRPr="00F14F11">
        <w:t>”</w:t>
      </w:r>
      <w:r w:rsidRPr="00F14F11">
        <w:rPr>
          <w:shd w:val="clear" w:color="auto" w:fill="FFFFFF"/>
        </w:rPr>
        <w:t xml:space="preserve"> Design thinking is a </w:t>
      </w:r>
      <w:r w:rsidRPr="00F14F11">
        <w:t>creative problem-solving</w:t>
      </w:r>
      <w:r w:rsidRPr="00F14F11">
        <w:rPr>
          <w:shd w:val="clear" w:color="auto" w:fill="FFFFFF"/>
        </w:rPr>
        <w:t xml:space="preserve"> process and </w:t>
      </w:r>
      <w:r w:rsidRPr="00F14F11">
        <w:t>is the</w:t>
      </w:r>
      <w:r w:rsidRPr="00F14F11">
        <w:rPr>
          <w:shd w:val="clear" w:color="auto" w:fill="FFFFFF"/>
        </w:rPr>
        <w:t xml:space="preserve"> key to </w:t>
      </w:r>
      <w:r w:rsidRPr="00F14F11">
        <w:t>how</w:t>
      </w:r>
      <w:r w:rsidRPr="00F14F11">
        <w:rPr>
          <w:shd w:val="clear" w:color="auto" w:fill="FFFFFF"/>
        </w:rPr>
        <w:t xml:space="preserve"> </w:t>
      </w:r>
      <w:r w:rsidRPr="00F14F11">
        <w:rPr>
          <w:shd w:val="clear" w:color="auto" w:fill="FFFFFF"/>
        </w:rPr>
        <w:t>new project should be started</w:t>
      </w:r>
      <w:r w:rsidRPr="00F14F11">
        <w:rPr>
          <w:shd w:val="clear" w:color="auto" w:fill="FFFFFF"/>
        </w:rPr>
        <w:t xml:space="preserve">. Design thinking </w:t>
      </w:r>
      <w:r w:rsidRPr="00F14F11">
        <w:t>discourages</w:t>
      </w:r>
      <w:r w:rsidRPr="00F14F11">
        <w:rPr>
          <w:shd w:val="clear" w:color="auto" w:fill="FFFFFF"/>
        </w:rPr>
        <w:t xml:space="preserve"> everyone from starting with </w:t>
      </w:r>
      <w:r w:rsidRPr="00F14F11">
        <w:t>assumptions</w:t>
      </w:r>
      <w:r w:rsidRPr="00F14F11">
        <w:rPr>
          <w:shd w:val="clear" w:color="auto" w:fill="FFFFFF"/>
        </w:rPr>
        <w:t xml:space="preserve"> and building </w:t>
      </w:r>
      <w:r w:rsidRPr="00F14F11">
        <w:t>products on them</w:t>
      </w:r>
      <w:r w:rsidRPr="00F14F11">
        <w:rPr>
          <w:shd w:val="clear" w:color="auto" w:fill="FFFFFF"/>
        </w:rPr>
        <w:t xml:space="preserve"> before testing </w:t>
      </w:r>
      <w:r w:rsidRPr="00F14F11">
        <w:t>their</w:t>
      </w:r>
      <w:r w:rsidRPr="00F14F11">
        <w:rPr>
          <w:shd w:val="clear" w:color="auto" w:fill="FFFFFF"/>
        </w:rPr>
        <w:t xml:space="preserve"> validity. Rather, it encourages the team to take a step back and focus on the people </w:t>
      </w:r>
      <w:r w:rsidR="00F14F11" w:rsidRPr="00F14F11">
        <w:rPr>
          <w:shd w:val="clear" w:color="auto" w:fill="FFFFFF"/>
        </w:rPr>
        <w:t>product will be created for</w:t>
      </w:r>
      <w:r w:rsidRPr="00F14F11">
        <w:t>. This will</w:t>
      </w:r>
      <w:r w:rsidRPr="00F14F11">
        <w:rPr>
          <w:shd w:val="clear" w:color="auto" w:fill="FFFFFF"/>
        </w:rPr>
        <w:t xml:space="preserve"> ultimately </w:t>
      </w:r>
      <w:r w:rsidRPr="00F14F11">
        <w:t>lead</w:t>
      </w:r>
      <w:r w:rsidRPr="00F14F11">
        <w:rPr>
          <w:shd w:val="clear" w:color="auto" w:fill="FFFFFF"/>
        </w:rPr>
        <w:t xml:space="preserve"> to </w:t>
      </w:r>
      <w:r w:rsidRPr="00F14F11">
        <w:t>better,</w:t>
      </w:r>
      <w:r w:rsidRPr="00F14F11">
        <w:rPr>
          <w:shd w:val="clear" w:color="auto" w:fill="FFFFFF"/>
        </w:rPr>
        <w:t xml:space="preserve"> more useful apps. Design </w:t>
      </w:r>
      <w:r w:rsidRPr="00F14F11">
        <w:t>Thinking</w:t>
      </w:r>
      <w:r w:rsidRPr="00F14F11">
        <w:rPr>
          <w:shd w:val="clear" w:color="auto" w:fill="FFFFFF"/>
        </w:rPr>
        <w:t xml:space="preserve"> is </w:t>
      </w:r>
      <w:r w:rsidRPr="00F14F11">
        <w:t>the</w:t>
      </w:r>
      <w:r w:rsidRPr="00F14F11">
        <w:rPr>
          <w:shd w:val="clear" w:color="auto" w:fill="FFFFFF"/>
        </w:rPr>
        <w:t xml:space="preserve"> process by which users research, gather facts, identify personas, consult </w:t>
      </w:r>
      <w:r w:rsidRPr="00F14F11">
        <w:t>with</w:t>
      </w:r>
      <w:r w:rsidRPr="00F14F11">
        <w:rPr>
          <w:shd w:val="clear" w:color="auto" w:fill="FFFFFF"/>
        </w:rPr>
        <w:t xml:space="preserve"> subject matter </w:t>
      </w:r>
      <w:r w:rsidRPr="00F14F11">
        <w:t>experts,</w:t>
      </w:r>
      <w:r w:rsidRPr="00F14F11">
        <w:rPr>
          <w:shd w:val="clear" w:color="auto" w:fill="FFFFFF"/>
        </w:rPr>
        <w:t xml:space="preserve"> and brainstorm to generate maximum ideas. From these ideas, the best </w:t>
      </w:r>
      <w:r w:rsidRPr="00F14F11">
        <w:t>idea is prototyped</w:t>
      </w:r>
      <w:r w:rsidRPr="00F14F11">
        <w:rPr>
          <w:shd w:val="clear" w:color="auto" w:fill="FFFFFF"/>
        </w:rPr>
        <w:t xml:space="preserve"> and </w:t>
      </w:r>
      <w:r w:rsidRPr="00F14F11">
        <w:t>quickly</w:t>
      </w:r>
      <w:r w:rsidRPr="00F14F11">
        <w:rPr>
          <w:shd w:val="clear" w:color="auto" w:fill="FFFFFF"/>
        </w:rPr>
        <w:t xml:space="preserve"> tested </w:t>
      </w:r>
      <w:r w:rsidRPr="00F14F11">
        <w:t>what</w:t>
      </w:r>
      <w:r w:rsidRPr="00F14F11">
        <w:rPr>
          <w:shd w:val="clear" w:color="auto" w:fill="FFFFFF"/>
        </w:rPr>
        <w:t xml:space="preserve"> works best </w:t>
      </w:r>
      <w:r w:rsidRPr="00F14F11">
        <w:t>for the user</w:t>
      </w:r>
      <w:r w:rsidRPr="00F14F11">
        <w:rPr>
          <w:shd w:val="clear" w:color="auto" w:fill="FFFFFF"/>
        </w:rPr>
        <w:t xml:space="preserve"> and how </w:t>
      </w:r>
      <w:r w:rsidRPr="00F14F11">
        <w:t>it works best</w:t>
      </w:r>
      <w:r w:rsidRPr="00F14F11">
        <w:rPr>
          <w:shd w:val="clear" w:color="auto" w:fill="FFFFFF"/>
        </w:rPr>
        <w:t xml:space="preserve"> to </w:t>
      </w:r>
      <w:r w:rsidRPr="00F14F11">
        <w:t>improve.</w:t>
      </w:r>
    </w:p>
    <w:p w14:paraId="4E801E93" w14:textId="77777777" w:rsidR="003E26C0" w:rsidRDefault="003E26C0" w:rsidP="003E26C0">
      <w:hyperlink r:id="rId5" w:history="1">
        <w:r w:rsidRPr="00764B3D">
          <w:rPr>
            <w:rStyle w:val="Hyperlink"/>
            <w:highlight w:val="yellow"/>
          </w:rPr>
          <w:t>https://freshworks.io/design-thinking-process/</w:t>
        </w:r>
      </w:hyperlink>
    </w:p>
    <w:p w14:paraId="106143ED" w14:textId="3E68DDEB" w:rsidR="003E26C0" w:rsidRDefault="003E26C0" w:rsidP="001058E8">
      <w:r>
        <w:rPr>
          <w:noProof/>
        </w:rPr>
        <w:drawing>
          <wp:inline distT="0" distB="0" distL="0" distR="0" wp14:anchorId="58164BAC" wp14:editId="450FBAB1">
            <wp:extent cx="5943600" cy="2314575"/>
            <wp:effectExtent l="0" t="0" r="0" b="952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inline>
        </w:drawing>
      </w:r>
    </w:p>
    <w:p w14:paraId="1C7E9141" w14:textId="2421C898" w:rsidR="001058E8" w:rsidRDefault="001058E8" w:rsidP="00872128">
      <w:pPr>
        <w:shd w:val="clear" w:color="auto" w:fill="FFFFFF"/>
        <w:spacing w:before="90" w:after="90" w:line="240" w:lineRule="auto"/>
        <w:outlineLvl w:val="1"/>
        <w:rPr>
          <w:rFonts w:ascii="Lato" w:eastAsia="Times New Roman" w:hAnsi="Lato" w:cs="Times New Roman"/>
          <w:color w:val="2D3B45"/>
          <w:sz w:val="43"/>
          <w:szCs w:val="43"/>
        </w:rPr>
      </w:pPr>
    </w:p>
    <w:p w14:paraId="42A83496" w14:textId="2D3D8978" w:rsidR="003E26C0" w:rsidRDefault="003E26C0" w:rsidP="003E26C0">
      <w:hyperlink r:id="rId7" w:history="1">
        <w:r w:rsidRPr="00764B3D">
          <w:rPr>
            <w:rStyle w:val="Hyperlink"/>
            <w:highlight w:val="yellow"/>
          </w:rPr>
          <w:t>https://freshworks.io/design-thinking-process/</w:t>
        </w:r>
      </w:hyperlink>
    </w:p>
    <w:p w14:paraId="2CCF877A" w14:textId="4484D16C" w:rsidR="00A4381F" w:rsidRPr="00A4381F" w:rsidRDefault="00A4381F" w:rsidP="00A4381F">
      <w:r w:rsidRPr="00A4381F">
        <w:t>While</w:t>
      </w:r>
      <w:r w:rsidRPr="00A4381F">
        <w:rPr>
          <w:shd w:val="clear" w:color="auto" w:fill="FFFFFF"/>
        </w:rPr>
        <w:t xml:space="preserve"> these steps </w:t>
      </w:r>
      <w:r w:rsidRPr="00A4381F">
        <w:t>may seem</w:t>
      </w:r>
      <w:r w:rsidRPr="00A4381F">
        <w:rPr>
          <w:shd w:val="clear" w:color="auto" w:fill="FFFFFF"/>
        </w:rPr>
        <w:t xml:space="preserve"> sequential, </w:t>
      </w:r>
      <w:r w:rsidRPr="00A4381F">
        <w:t>it's</w:t>
      </w:r>
      <w:r w:rsidRPr="00A4381F">
        <w:rPr>
          <w:shd w:val="clear" w:color="auto" w:fill="FFFFFF"/>
        </w:rPr>
        <w:t xml:space="preserve"> important </w:t>
      </w:r>
      <w:r w:rsidR="00FA1A89">
        <w:rPr>
          <w:shd w:val="clear" w:color="auto" w:fill="FFFFFF"/>
        </w:rPr>
        <w:t xml:space="preserve">to understand </w:t>
      </w:r>
      <w:r w:rsidRPr="00A4381F">
        <w:rPr>
          <w:shd w:val="clear" w:color="auto" w:fill="FFFFFF"/>
        </w:rPr>
        <w:t xml:space="preserve">that design thinking </w:t>
      </w:r>
      <w:r w:rsidRPr="00A4381F">
        <w:t>does not</w:t>
      </w:r>
      <w:r w:rsidRPr="00A4381F">
        <w:rPr>
          <w:shd w:val="clear" w:color="auto" w:fill="FFFFFF"/>
        </w:rPr>
        <w:t xml:space="preserve"> follow a strictly linear process. At each </w:t>
      </w:r>
      <w:r w:rsidRPr="00A4381F">
        <w:t>step of</w:t>
      </w:r>
      <w:r w:rsidRPr="00A4381F">
        <w:rPr>
          <w:shd w:val="clear" w:color="auto" w:fill="FFFFFF"/>
        </w:rPr>
        <w:t xml:space="preserve"> the process, </w:t>
      </w:r>
      <w:r w:rsidRPr="00A4381F">
        <w:t>you can</w:t>
      </w:r>
      <w:r w:rsidRPr="00A4381F">
        <w:rPr>
          <w:shd w:val="clear" w:color="auto" w:fill="FFFFFF"/>
        </w:rPr>
        <w:t xml:space="preserve"> make new discoveries that require you to go back and repeat </w:t>
      </w:r>
      <w:r w:rsidRPr="00A4381F">
        <w:t>the</w:t>
      </w:r>
      <w:r w:rsidRPr="00A4381F">
        <w:rPr>
          <w:shd w:val="clear" w:color="auto" w:fill="FFFFFF"/>
        </w:rPr>
        <w:t xml:space="preserve"> previous step.</w:t>
      </w:r>
    </w:p>
    <w:p w14:paraId="3F1924DE" w14:textId="77777777" w:rsidR="003E26C0" w:rsidRPr="003E26C0" w:rsidRDefault="003E26C0" w:rsidP="00872128">
      <w:pPr>
        <w:shd w:val="clear" w:color="auto" w:fill="FFFFFF"/>
        <w:spacing w:before="90" w:after="90" w:line="240" w:lineRule="auto"/>
        <w:outlineLvl w:val="1"/>
        <w:rPr>
          <w:rFonts w:ascii="Lato" w:eastAsia="Times New Roman" w:hAnsi="Lato" w:cs="Times New Roman"/>
          <w:sz w:val="43"/>
          <w:szCs w:val="43"/>
        </w:rPr>
      </w:pPr>
    </w:p>
    <w:p w14:paraId="7531D9CF" w14:textId="2B354A33" w:rsidR="003E26C0" w:rsidRPr="003E26C0" w:rsidRDefault="00175F30" w:rsidP="003E26C0">
      <w:pPr>
        <w:rPr>
          <w:b/>
          <w:bCs/>
        </w:rPr>
      </w:pPr>
      <w:r w:rsidRPr="00B86A71">
        <w:rPr>
          <w:b/>
          <w:bCs/>
        </w:rPr>
        <w:t xml:space="preserve">Stage </w:t>
      </w:r>
      <w:r w:rsidR="003E26C0" w:rsidRPr="003E26C0">
        <w:rPr>
          <w:b/>
          <w:bCs/>
          <w:shd w:val="clear" w:color="auto" w:fill="FFFFFF"/>
        </w:rPr>
        <w:t xml:space="preserve">1: </w:t>
      </w:r>
      <w:r w:rsidR="003E26C0" w:rsidRPr="003E26C0">
        <w:rPr>
          <w:b/>
          <w:bCs/>
        </w:rPr>
        <w:t>Empat</w:t>
      </w:r>
      <w:r w:rsidR="003E26C0" w:rsidRPr="003E26C0">
        <w:rPr>
          <w:b/>
          <w:bCs/>
        </w:rPr>
        <w:t>hize</w:t>
      </w:r>
    </w:p>
    <w:p w14:paraId="497806DA" w14:textId="410AF5CE" w:rsidR="001058E8" w:rsidRDefault="003E26C0" w:rsidP="003E26C0">
      <w:pPr>
        <w:rPr>
          <w:shd w:val="clear" w:color="auto" w:fill="FFFFFF"/>
        </w:rPr>
      </w:pPr>
      <w:r w:rsidRPr="003E26C0">
        <w:t>Research</w:t>
      </w:r>
      <w:r w:rsidR="00375163" w:rsidRPr="00375163">
        <w:t xml:space="preserve"> </w:t>
      </w:r>
      <w:r w:rsidR="00375163">
        <w:rPr>
          <w:lang w:val="en-NZ"/>
        </w:rPr>
        <w:t>and process</w:t>
      </w:r>
      <w:r w:rsidRPr="003E26C0">
        <w:t xml:space="preserve"> the user's needs</w:t>
      </w:r>
      <w:r w:rsidR="00375163">
        <w:t xml:space="preserve"> and wishes</w:t>
      </w:r>
      <w:r w:rsidRPr="003E26C0">
        <w:rPr>
          <w:shd w:val="clear" w:color="auto" w:fill="FFFFFF"/>
        </w:rPr>
        <w:t xml:space="preserve">, you </w:t>
      </w:r>
      <w:r w:rsidRPr="003E26C0">
        <w:t>need to</w:t>
      </w:r>
      <w:r w:rsidRPr="003E26C0">
        <w:rPr>
          <w:shd w:val="clear" w:color="auto" w:fill="FFFFFF"/>
        </w:rPr>
        <w:t xml:space="preserve"> gain an empathetic understanding</w:t>
      </w:r>
      <w:r w:rsidR="00375163">
        <w:rPr>
          <w:shd w:val="clear" w:color="auto" w:fill="FFFFFF"/>
        </w:rPr>
        <w:t xml:space="preserve"> </w:t>
      </w:r>
      <w:r w:rsidRPr="003E26C0">
        <w:rPr>
          <w:shd w:val="clear" w:color="auto" w:fill="FFFFFF"/>
        </w:rPr>
        <w:t xml:space="preserve">of the problem </w:t>
      </w:r>
      <w:r w:rsidRPr="003E26C0">
        <w:t>you are</w:t>
      </w:r>
      <w:r w:rsidRPr="003E26C0">
        <w:rPr>
          <w:shd w:val="clear" w:color="auto" w:fill="FFFFFF"/>
        </w:rPr>
        <w:t xml:space="preserve"> trying to solve, </w:t>
      </w:r>
      <w:r w:rsidRPr="003E26C0">
        <w:t>usually</w:t>
      </w:r>
      <w:r w:rsidRPr="003E26C0">
        <w:rPr>
          <w:shd w:val="clear" w:color="auto" w:fill="FFFFFF"/>
        </w:rPr>
        <w:t xml:space="preserve"> through user research.</w:t>
      </w:r>
      <w:r w:rsidR="00375163">
        <w:rPr>
          <w:shd w:val="clear" w:color="auto" w:fill="FFFFFF"/>
        </w:rPr>
        <w:t xml:space="preserve">  One of the keys of this step is -leaving all assumptions behind and let a customer to speak. Thi</w:t>
      </w:r>
      <w:r w:rsidRPr="003E26C0">
        <w:rPr>
          <w:shd w:val="clear" w:color="auto" w:fill="FFFFFF"/>
        </w:rPr>
        <w:t>s</w:t>
      </w:r>
      <w:r w:rsidR="00375163">
        <w:rPr>
          <w:shd w:val="clear" w:color="auto" w:fill="FFFFFF"/>
        </w:rPr>
        <w:t xml:space="preserve"> </w:t>
      </w:r>
      <w:r w:rsidR="00163CB7">
        <w:rPr>
          <w:shd w:val="clear" w:color="auto" w:fill="FFFFFF"/>
        </w:rPr>
        <w:t>way you</w:t>
      </w:r>
      <w:r w:rsidRPr="003E26C0">
        <w:rPr>
          <w:shd w:val="clear" w:color="auto" w:fill="FFFFFF"/>
        </w:rPr>
        <w:t xml:space="preserve"> </w:t>
      </w:r>
      <w:r w:rsidR="00375163" w:rsidRPr="003E26C0">
        <w:rPr>
          <w:shd w:val="clear" w:color="auto" w:fill="FFFFFF"/>
        </w:rPr>
        <w:t xml:space="preserve">gain real </w:t>
      </w:r>
      <w:r w:rsidR="00375163" w:rsidRPr="003E26C0">
        <w:t>insight</w:t>
      </w:r>
      <w:r w:rsidR="00375163">
        <w:t xml:space="preserve"> </w:t>
      </w:r>
      <w:r w:rsidR="00375163" w:rsidRPr="003E26C0">
        <w:t>about</w:t>
      </w:r>
      <w:r w:rsidR="00375163" w:rsidRPr="003E26C0">
        <w:rPr>
          <w:shd w:val="clear" w:color="auto" w:fill="FFFFFF"/>
        </w:rPr>
        <w:t xml:space="preserve"> users and their needs.</w:t>
      </w:r>
      <w:r w:rsidR="00375163" w:rsidRPr="003E26C0">
        <w:rPr>
          <w:shd w:val="clear" w:color="auto" w:fill="FFFFFF"/>
        </w:rPr>
        <w:t xml:space="preserve"> </w:t>
      </w:r>
    </w:p>
    <w:p w14:paraId="4092A7C7" w14:textId="073D6936" w:rsidR="00163CB7" w:rsidRDefault="00163CB7" w:rsidP="00163CB7">
      <w:pPr>
        <w:rPr>
          <w:rStyle w:val="Hyperlink"/>
        </w:rPr>
      </w:pPr>
      <w:hyperlink r:id="rId8" w:history="1">
        <w:r w:rsidRPr="008521F8">
          <w:rPr>
            <w:rStyle w:val="Hyperlink"/>
            <w:highlight w:val="yellow"/>
          </w:rPr>
          <w:t>https://canvas.unl.edu/courses/73802/pages/5-stages-of-design-thinking?module_item_id=1968000</w:t>
        </w:r>
      </w:hyperlink>
    </w:p>
    <w:p w14:paraId="66C9DFE0" w14:textId="0A4CFBA3" w:rsidR="00FA1A89" w:rsidRDefault="00175F30" w:rsidP="00FA1A89">
      <w:pPr>
        <w:pStyle w:val="Heading3"/>
        <w:spacing w:before="408" w:after="192"/>
        <w:textAlignment w:val="baseline"/>
        <w:rPr>
          <w:rFonts w:ascii="Segoe UI" w:hAnsi="Segoe UI" w:cs="Segoe UI"/>
          <w:color w:val="17191D"/>
          <w:sz w:val="27"/>
          <w:szCs w:val="27"/>
        </w:rPr>
      </w:pPr>
      <w:r w:rsidRPr="00B86A71">
        <w:rPr>
          <w:rFonts w:eastAsia="Times New Roman"/>
          <w:b/>
          <w:bCs/>
        </w:rPr>
        <w:t xml:space="preserve">Stage </w:t>
      </w:r>
      <w:r w:rsidR="00FA1A89">
        <w:rPr>
          <w:rFonts w:ascii="Segoe UI" w:hAnsi="Segoe UI" w:cs="Segoe UI"/>
          <w:b/>
          <w:bCs/>
          <w:color w:val="17191D"/>
        </w:rPr>
        <w:t>2. Define</w:t>
      </w:r>
    </w:p>
    <w:p w14:paraId="59F9FF74" w14:textId="77777777" w:rsidR="00FA1A89" w:rsidRDefault="00FA1A89" w:rsidP="00163CB7">
      <w:pPr>
        <w:rPr>
          <w:rStyle w:val="Hyperlink"/>
        </w:rPr>
      </w:pPr>
    </w:p>
    <w:p w14:paraId="0CE32FF3" w14:textId="4FC4AC2C" w:rsidR="00FA1A89" w:rsidRPr="00FA1A89" w:rsidRDefault="00FA1A89" w:rsidP="00FA1A89">
      <w:r w:rsidRPr="00FA1A89">
        <w:rPr>
          <w:shd w:val="clear" w:color="auto" w:fill="FFFFFF"/>
        </w:rPr>
        <w:t xml:space="preserve">Based on what </w:t>
      </w:r>
      <w:r w:rsidR="0015369A">
        <w:t>have been</w:t>
      </w:r>
      <w:r w:rsidRPr="00FA1A89">
        <w:rPr>
          <w:shd w:val="clear" w:color="auto" w:fill="FFFFFF"/>
        </w:rPr>
        <w:t xml:space="preserve"> learned </w:t>
      </w:r>
      <w:r w:rsidRPr="00FA1A89">
        <w:t>during</w:t>
      </w:r>
      <w:r w:rsidRPr="00FA1A89">
        <w:rPr>
          <w:shd w:val="clear" w:color="auto" w:fill="FFFFFF"/>
        </w:rPr>
        <w:t xml:space="preserve"> the </w:t>
      </w:r>
      <w:r w:rsidRPr="00FA1A89">
        <w:t>empathy</w:t>
      </w:r>
      <w:r w:rsidRPr="00FA1A89">
        <w:rPr>
          <w:shd w:val="clear" w:color="auto" w:fill="FFFFFF"/>
        </w:rPr>
        <w:t xml:space="preserve"> phase, the next step is to define a clear </w:t>
      </w:r>
      <w:r w:rsidRPr="00FA1A89">
        <w:t>statement of the problem.</w:t>
      </w:r>
      <w:r w:rsidRPr="00FA1A89">
        <w:rPr>
          <w:shd w:val="clear" w:color="auto" w:fill="FFFFFF"/>
        </w:rPr>
        <w:t xml:space="preserve"> </w:t>
      </w:r>
      <w:r w:rsidR="0015369A">
        <w:rPr>
          <w:shd w:val="clear" w:color="auto" w:fill="FFFFFF"/>
        </w:rPr>
        <w:t>P</w:t>
      </w:r>
      <w:r w:rsidRPr="00FA1A89">
        <w:rPr>
          <w:shd w:val="clear" w:color="auto" w:fill="FFFFFF"/>
        </w:rPr>
        <w:t xml:space="preserve">roblem statement </w:t>
      </w:r>
      <w:r w:rsidRPr="00FA1A89">
        <w:t>identifies</w:t>
      </w:r>
      <w:r w:rsidRPr="00FA1A89">
        <w:rPr>
          <w:shd w:val="clear" w:color="auto" w:fill="FFFFFF"/>
        </w:rPr>
        <w:t xml:space="preserve"> the specific challenge </w:t>
      </w:r>
      <w:r w:rsidR="0015369A">
        <w:rPr>
          <w:shd w:val="clear" w:color="auto" w:fill="FFFFFF"/>
        </w:rPr>
        <w:t xml:space="preserve">needs to be </w:t>
      </w:r>
      <w:r w:rsidRPr="00FA1A89">
        <w:t>solve.</w:t>
      </w:r>
      <w:r w:rsidRPr="00FA1A89">
        <w:rPr>
          <w:shd w:val="clear" w:color="auto" w:fill="FFFFFF"/>
        </w:rPr>
        <w:t xml:space="preserve"> It will guide the entire design process from </w:t>
      </w:r>
      <w:r w:rsidRPr="00FA1A89">
        <w:t>now on, give</w:t>
      </w:r>
      <w:r w:rsidRPr="00FA1A89">
        <w:rPr>
          <w:shd w:val="clear" w:color="auto" w:fill="FFFFFF"/>
        </w:rPr>
        <w:t xml:space="preserve"> a fixed goal to focus on</w:t>
      </w:r>
      <w:r w:rsidR="0015369A">
        <w:rPr>
          <w:shd w:val="clear" w:color="auto" w:fill="FFFFFF"/>
        </w:rPr>
        <w:t>.</w:t>
      </w:r>
      <w:r w:rsidRPr="00FA1A89">
        <w:rPr>
          <w:shd w:val="clear" w:color="auto" w:fill="FFFFFF"/>
        </w:rPr>
        <w:t xml:space="preserve"> When </w:t>
      </w:r>
      <w:r w:rsidRPr="00FA1A89">
        <w:t>crafting</w:t>
      </w:r>
      <w:r w:rsidRPr="00FA1A89">
        <w:rPr>
          <w:shd w:val="clear" w:color="auto" w:fill="FFFFFF"/>
        </w:rPr>
        <w:t xml:space="preserve"> problem statement, </w:t>
      </w:r>
      <w:r w:rsidR="0015369A">
        <w:rPr>
          <w:shd w:val="clear" w:color="auto" w:fill="FFFFFF"/>
        </w:rPr>
        <w:t xml:space="preserve">it is necessary to </w:t>
      </w:r>
      <w:r w:rsidRPr="00FA1A89">
        <w:t>focus</w:t>
      </w:r>
      <w:r w:rsidRPr="00FA1A89">
        <w:rPr>
          <w:shd w:val="clear" w:color="auto" w:fill="FFFFFF"/>
        </w:rPr>
        <w:t xml:space="preserve"> on the needs </w:t>
      </w:r>
      <w:r w:rsidRPr="00FA1A89">
        <w:t>of users</w:t>
      </w:r>
      <w:r w:rsidRPr="00FA1A89">
        <w:rPr>
          <w:shd w:val="clear" w:color="auto" w:fill="FFFFFF"/>
        </w:rPr>
        <w:t xml:space="preserve"> rather than </w:t>
      </w:r>
      <w:r w:rsidRPr="00FA1A89">
        <w:t>the needs</w:t>
      </w:r>
      <w:r w:rsidRPr="00FA1A89">
        <w:rPr>
          <w:shd w:val="clear" w:color="auto" w:fill="FFFFFF"/>
        </w:rPr>
        <w:t xml:space="preserve"> of </w:t>
      </w:r>
      <w:r w:rsidR="0015369A">
        <w:t>company</w:t>
      </w:r>
      <w:r w:rsidRPr="00FA1A89">
        <w:rPr>
          <w:shd w:val="clear" w:color="auto" w:fill="FFFFFF"/>
        </w:rPr>
        <w:t xml:space="preserve">. A good problem statement is </w:t>
      </w:r>
      <w:r w:rsidRPr="00FA1A89">
        <w:t>people-centered,</w:t>
      </w:r>
      <w:r w:rsidRPr="00FA1A89">
        <w:rPr>
          <w:shd w:val="clear" w:color="auto" w:fill="FFFFFF"/>
        </w:rPr>
        <w:t xml:space="preserve"> broad enough </w:t>
      </w:r>
      <w:r w:rsidRPr="00FA1A89">
        <w:t>to be creative, but</w:t>
      </w:r>
      <w:r w:rsidRPr="00FA1A89">
        <w:rPr>
          <w:shd w:val="clear" w:color="auto" w:fill="FFFFFF"/>
        </w:rPr>
        <w:t xml:space="preserve"> specific enough to provide guidance and direction. </w:t>
      </w:r>
    </w:p>
    <w:p w14:paraId="0385E5A4" w14:textId="77777777" w:rsidR="00FA1A89" w:rsidRDefault="00FA1A89" w:rsidP="00FA1A89">
      <w:hyperlink r:id="rId9" w:history="1">
        <w:r w:rsidRPr="008521F8">
          <w:rPr>
            <w:rStyle w:val="Hyperlink"/>
            <w:highlight w:val="yellow"/>
          </w:rPr>
          <w:t>https://www.invisionapp.com/inside-design/what-is-design-thinking/</w:t>
        </w:r>
      </w:hyperlink>
    </w:p>
    <w:p w14:paraId="18043CB8" w14:textId="3757290E" w:rsidR="000A36F8" w:rsidRDefault="00175F30" w:rsidP="000A36F8">
      <w:pPr>
        <w:pStyle w:val="Heading3"/>
        <w:spacing w:before="408" w:after="192"/>
        <w:textAlignment w:val="baseline"/>
        <w:rPr>
          <w:rFonts w:ascii="Segoe UI" w:hAnsi="Segoe UI" w:cs="Segoe UI"/>
          <w:b/>
          <w:bCs/>
          <w:color w:val="17191D"/>
        </w:rPr>
      </w:pPr>
      <w:r w:rsidRPr="00B86A71">
        <w:rPr>
          <w:rFonts w:eastAsia="Times New Roman"/>
          <w:b/>
          <w:bCs/>
        </w:rPr>
        <w:t xml:space="preserve">Stage </w:t>
      </w:r>
      <w:r w:rsidR="000A36F8">
        <w:rPr>
          <w:rFonts w:ascii="Segoe UI" w:hAnsi="Segoe UI" w:cs="Segoe UI"/>
          <w:b/>
          <w:bCs/>
          <w:color w:val="17191D"/>
        </w:rPr>
        <w:t>3. Ideation</w:t>
      </w:r>
    </w:p>
    <w:p w14:paraId="0D7B5272" w14:textId="08367E32" w:rsidR="00DA1C9A" w:rsidRPr="00DA1C9A" w:rsidRDefault="00DA1C9A" w:rsidP="00DA1C9A">
      <w:pPr>
        <w:rPr>
          <w:rFonts w:cstheme="minorHAnsi"/>
          <w:szCs w:val="28"/>
        </w:rPr>
      </w:pPr>
      <w:r w:rsidRPr="00DA1C9A">
        <w:rPr>
          <w:rFonts w:cstheme="minorHAnsi"/>
          <w:szCs w:val="28"/>
        </w:rPr>
        <w:t xml:space="preserve">In this step </w:t>
      </w:r>
      <w:r w:rsidRPr="00DA1C9A">
        <w:rPr>
          <w:rFonts w:cstheme="minorHAnsi"/>
          <w:szCs w:val="28"/>
        </w:rPr>
        <w:t xml:space="preserve">Challenge Assumptions and </w:t>
      </w:r>
      <w:r w:rsidRPr="00DA1C9A">
        <w:rPr>
          <w:rFonts w:cstheme="minorHAnsi"/>
          <w:szCs w:val="28"/>
        </w:rPr>
        <w:t>idea creation is happening</w:t>
      </w:r>
    </w:p>
    <w:p w14:paraId="2AC772FA" w14:textId="67D55429" w:rsidR="00163CB7" w:rsidRDefault="00DA1C9A" w:rsidP="00DA1C9A">
      <w:pPr>
        <w:rPr>
          <w:rFonts w:cstheme="minorHAnsi"/>
          <w:szCs w:val="28"/>
          <w:shd w:val="clear" w:color="auto" w:fill="FFFFFF"/>
        </w:rPr>
      </w:pPr>
      <w:r w:rsidRPr="00DA1C9A">
        <w:rPr>
          <w:rFonts w:cstheme="minorHAnsi"/>
          <w:szCs w:val="28"/>
          <w:shd w:val="clear" w:color="auto" w:fill="FFFFFF"/>
        </w:rPr>
        <w:t xml:space="preserve">The knowledge </w:t>
      </w:r>
      <w:r w:rsidRPr="00DA1C9A">
        <w:rPr>
          <w:rFonts w:cstheme="minorHAnsi"/>
          <w:szCs w:val="28"/>
        </w:rPr>
        <w:t>base</w:t>
      </w:r>
      <w:r>
        <w:rPr>
          <w:rFonts w:cstheme="minorHAnsi"/>
          <w:szCs w:val="28"/>
        </w:rPr>
        <w:t xml:space="preserve"> learnt</w:t>
      </w:r>
      <w:r w:rsidRPr="00DA1C9A">
        <w:rPr>
          <w:rFonts w:cstheme="minorHAnsi"/>
          <w:szCs w:val="28"/>
          <w:shd w:val="clear" w:color="auto" w:fill="FFFFFF"/>
        </w:rPr>
        <w:t xml:space="preserve"> from the first two </w:t>
      </w:r>
      <w:r w:rsidRPr="00DA1C9A">
        <w:rPr>
          <w:rFonts w:cstheme="minorHAnsi"/>
          <w:szCs w:val="28"/>
        </w:rPr>
        <w:t>stages</w:t>
      </w:r>
      <w:r w:rsidRPr="00DA1C9A">
        <w:rPr>
          <w:rFonts w:cstheme="minorHAnsi"/>
          <w:szCs w:val="28"/>
          <w:shd w:val="clear" w:color="auto" w:fill="FFFFFF"/>
        </w:rPr>
        <w:t xml:space="preserve"> </w:t>
      </w:r>
      <w:r>
        <w:rPr>
          <w:rFonts w:cstheme="minorHAnsi"/>
          <w:szCs w:val="28"/>
          <w:shd w:val="clear" w:color="auto" w:fill="FFFFFF"/>
        </w:rPr>
        <w:t xml:space="preserve">now can be used </w:t>
      </w:r>
      <w:r w:rsidRPr="00DA1C9A">
        <w:rPr>
          <w:rFonts w:cstheme="minorHAnsi"/>
          <w:szCs w:val="28"/>
        </w:rPr>
        <w:t>"thinking outside", looking</w:t>
      </w:r>
      <w:r w:rsidRPr="00DA1C9A">
        <w:rPr>
          <w:rFonts w:cstheme="minorHAnsi"/>
          <w:szCs w:val="28"/>
          <w:shd w:val="clear" w:color="auto" w:fill="FFFFFF"/>
        </w:rPr>
        <w:t xml:space="preserve"> for alternative ways </w:t>
      </w:r>
      <w:r w:rsidRPr="00DA1C9A">
        <w:rPr>
          <w:rFonts w:cstheme="minorHAnsi"/>
          <w:szCs w:val="28"/>
        </w:rPr>
        <w:t>of looking at problems,</w:t>
      </w:r>
      <w:r w:rsidRPr="00DA1C9A">
        <w:rPr>
          <w:rFonts w:cstheme="minorHAnsi"/>
          <w:szCs w:val="28"/>
          <w:shd w:val="clear" w:color="auto" w:fill="FFFFFF"/>
        </w:rPr>
        <w:t xml:space="preserve"> and </w:t>
      </w:r>
      <w:r w:rsidRPr="00DA1C9A">
        <w:rPr>
          <w:rFonts w:cstheme="minorHAnsi"/>
          <w:szCs w:val="28"/>
        </w:rPr>
        <w:t>identifying creative</w:t>
      </w:r>
      <w:r w:rsidRPr="00DA1C9A">
        <w:rPr>
          <w:rFonts w:cstheme="minorHAnsi"/>
          <w:szCs w:val="28"/>
          <w:shd w:val="clear" w:color="auto" w:fill="FFFFFF"/>
        </w:rPr>
        <w:t xml:space="preserve"> </w:t>
      </w:r>
      <w:r>
        <w:rPr>
          <w:rFonts w:cstheme="minorHAnsi"/>
          <w:szCs w:val="28"/>
          <w:shd w:val="clear" w:color="auto" w:fill="FFFFFF"/>
        </w:rPr>
        <w:t xml:space="preserve">problem solution statement. </w:t>
      </w:r>
      <w:r w:rsidRPr="00DA1C9A">
        <w:rPr>
          <w:rFonts w:cstheme="minorHAnsi"/>
          <w:szCs w:val="28"/>
          <w:shd w:val="clear" w:color="auto" w:fill="FFFFFF"/>
        </w:rPr>
        <w:t xml:space="preserve">Brainstorming is </w:t>
      </w:r>
      <w:r w:rsidRPr="00DA1C9A">
        <w:rPr>
          <w:rFonts w:cstheme="minorHAnsi"/>
          <w:szCs w:val="28"/>
        </w:rPr>
        <w:t>especially helpful</w:t>
      </w:r>
      <w:r w:rsidRPr="00DA1C9A">
        <w:rPr>
          <w:rFonts w:cstheme="minorHAnsi"/>
          <w:szCs w:val="28"/>
          <w:shd w:val="clear" w:color="auto" w:fill="FFFFFF"/>
        </w:rPr>
        <w:t xml:space="preserve"> </w:t>
      </w:r>
      <w:r>
        <w:rPr>
          <w:rFonts w:cstheme="minorHAnsi"/>
          <w:szCs w:val="28"/>
          <w:shd w:val="clear" w:color="auto" w:fill="FFFFFF"/>
        </w:rPr>
        <w:t>at this stage.</w:t>
      </w:r>
    </w:p>
    <w:p w14:paraId="784589ED" w14:textId="77777777" w:rsidR="00DA1C9A" w:rsidRDefault="00DA1C9A" w:rsidP="00DA1C9A">
      <w:hyperlink r:id="rId10" w:history="1">
        <w:r w:rsidRPr="008521F8">
          <w:rPr>
            <w:rStyle w:val="Hyperlink"/>
            <w:highlight w:val="yellow"/>
          </w:rPr>
          <w:t>https://canvas.unl.edu/courses/73802/pages/5-stages-of-design-thinking?module_item_id=1968000</w:t>
        </w:r>
      </w:hyperlink>
    </w:p>
    <w:p w14:paraId="63D4A4C5" w14:textId="77777777" w:rsidR="003D7FF4" w:rsidRPr="003D7FF4" w:rsidRDefault="003D7FF4" w:rsidP="003D7FF4">
      <w:pPr>
        <w:pStyle w:val="sc-kgobcf"/>
        <w:spacing w:before="0" w:beforeAutospacing="0" w:after="0" w:afterAutospacing="0"/>
        <w:ind w:left="1440"/>
        <w:textAlignment w:val="baseline"/>
        <w:rPr>
          <w:rStyle w:val="Strong"/>
          <w:rFonts w:ascii="Segoe UI" w:hAnsi="Segoe UI" w:cs="Segoe UI"/>
          <w:b w:val="0"/>
          <w:bCs w:val="0"/>
          <w:color w:val="17191D"/>
          <w:spacing w:val="2"/>
          <w:sz w:val="27"/>
          <w:szCs w:val="27"/>
        </w:rPr>
      </w:pPr>
    </w:p>
    <w:p w14:paraId="03FED0C5" w14:textId="77777777" w:rsidR="003D7FF4" w:rsidRPr="003D7FF4" w:rsidRDefault="003D7FF4" w:rsidP="003D7FF4">
      <w:pPr>
        <w:pStyle w:val="sc-kgobcf"/>
        <w:spacing w:before="0" w:beforeAutospacing="0" w:after="0" w:afterAutospacing="0"/>
        <w:ind w:left="1440"/>
        <w:textAlignment w:val="baseline"/>
        <w:rPr>
          <w:rStyle w:val="Strong"/>
          <w:rFonts w:ascii="Segoe UI" w:hAnsi="Segoe UI" w:cs="Segoe UI"/>
          <w:b w:val="0"/>
          <w:bCs w:val="0"/>
          <w:color w:val="17191D"/>
          <w:spacing w:val="2"/>
          <w:sz w:val="27"/>
          <w:szCs w:val="27"/>
        </w:rPr>
      </w:pPr>
    </w:p>
    <w:p w14:paraId="2F0C8D39" w14:textId="0F929382" w:rsidR="003D7FF4" w:rsidRPr="00B86A71" w:rsidRDefault="003D7FF4" w:rsidP="00B86A71">
      <w:pPr>
        <w:pStyle w:val="NoSpacing"/>
        <w:rPr>
          <w:rStyle w:val="Strong"/>
          <w:rFonts w:ascii="Segoe UI" w:eastAsia="Times New Roman" w:hAnsi="Segoe UI" w:cs="Segoe UI"/>
          <w:b w:val="0"/>
          <w:bCs w:val="0"/>
          <w:color w:val="17191D"/>
          <w:spacing w:val="2"/>
          <w:sz w:val="27"/>
          <w:szCs w:val="27"/>
        </w:rPr>
      </w:pPr>
      <w:r w:rsidRPr="00B86A71">
        <w:rPr>
          <w:b/>
          <w:bCs/>
        </w:rPr>
        <w:lastRenderedPageBreak/>
        <w:t>Stage 4: Prototype</w:t>
      </w:r>
    </w:p>
    <w:p w14:paraId="7E0A9D68" w14:textId="68B84366" w:rsidR="00DA1C9A" w:rsidRDefault="00382B37" w:rsidP="00B86A71">
      <w:pPr>
        <w:rPr>
          <w:shd w:val="clear" w:color="auto" w:fill="FFFFFF"/>
        </w:rPr>
      </w:pPr>
      <w:r w:rsidRPr="00B86A71">
        <w:t xml:space="preserve">After </w:t>
      </w:r>
      <w:r w:rsidRPr="00B86A71">
        <w:t xml:space="preserve">all ideas have been </w:t>
      </w:r>
      <w:r w:rsidR="00B86A71" w:rsidRPr="00B86A71">
        <w:t xml:space="preserve">narrowed </w:t>
      </w:r>
      <w:r w:rsidR="00B86A71" w:rsidRPr="00B86A71">
        <w:rPr>
          <w:shd w:val="clear" w:color="auto" w:fill="FFFFFF"/>
        </w:rPr>
        <w:t>down</w:t>
      </w:r>
      <w:r w:rsidRPr="00B86A71">
        <w:rPr>
          <w:shd w:val="clear" w:color="auto" w:fill="FFFFFF"/>
        </w:rPr>
        <w:t xml:space="preserve"> to a few, </w:t>
      </w:r>
      <w:r w:rsidRPr="00B86A71">
        <w:t>next step is</w:t>
      </w:r>
      <w:r w:rsidRPr="00B86A71">
        <w:rPr>
          <w:shd w:val="clear" w:color="auto" w:fill="FFFFFF"/>
        </w:rPr>
        <w:t xml:space="preserve"> turn them into </w:t>
      </w:r>
      <w:r w:rsidRPr="00B86A71">
        <w:t>prototypes or "miniature"</w:t>
      </w:r>
      <w:r w:rsidRPr="00B86A71">
        <w:rPr>
          <w:shd w:val="clear" w:color="auto" w:fill="FFFFFF"/>
        </w:rPr>
        <w:t xml:space="preserve"> versions of the product or concept </w:t>
      </w:r>
      <w:r w:rsidRPr="00B86A71">
        <w:rPr>
          <w:shd w:val="clear" w:color="auto" w:fill="FFFFFF"/>
        </w:rPr>
        <w:t>needs to be tested</w:t>
      </w:r>
      <w:r w:rsidRPr="00B86A71">
        <w:rPr>
          <w:shd w:val="clear" w:color="auto" w:fill="FFFFFF"/>
        </w:rPr>
        <w:t xml:space="preserve">. The prototyping </w:t>
      </w:r>
      <w:r w:rsidRPr="00B86A71">
        <w:t>phase gives</w:t>
      </w:r>
      <w:r w:rsidRPr="00B86A71">
        <w:t xml:space="preserve"> a</w:t>
      </w:r>
      <w:r w:rsidRPr="00B86A71">
        <w:rPr>
          <w:shd w:val="clear" w:color="auto" w:fill="FFFFFF"/>
        </w:rPr>
        <w:t xml:space="preserve"> </w:t>
      </w:r>
      <w:r w:rsidRPr="00B86A71">
        <w:rPr>
          <w:shd w:val="clear" w:color="auto" w:fill="FFFFFF"/>
        </w:rPr>
        <w:t>chance</w:t>
      </w:r>
      <w:r w:rsidRPr="00B86A71">
        <w:rPr>
          <w:shd w:val="clear" w:color="auto" w:fill="FFFFFF"/>
        </w:rPr>
        <w:t xml:space="preserve"> </w:t>
      </w:r>
      <w:r w:rsidRPr="00B86A71">
        <w:rPr>
          <w:shd w:val="clear" w:color="auto" w:fill="FFFFFF"/>
        </w:rPr>
        <w:t xml:space="preserve">to “build” something </w:t>
      </w:r>
      <w:r w:rsidRPr="00B86A71">
        <w:rPr>
          <w:shd w:val="clear" w:color="auto" w:fill="FFFFFF"/>
        </w:rPr>
        <w:t xml:space="preserve">tangible that can be tested on real users. This is </w:t>
      </w:r>
      <w:r w:rsidRPr="00B86A71">
        <w:t>important to maintain</w:t>
      </w:r>
      <w:r w:rsidRPr="00B86A71">
        <w:rPr>
          <w:shd w:val="clear" w:color="auto" w:fill="FFFFFF"/>
        </w:rPr>
        <w:t xml:space="preserve"> a </w:t>
      </w:r>
      <w:r w:rsidRPr="00B86A71">
        <w:t>user-centric</w:t>
      </w:r>
      <w:r w:rsidRPr="00B86A71">
        <w:rPr>
          <w:shd w:val="clear" w:color="auto" w:fill="FFFFFF"/>
        </w:rPr>
        <w:t xml:space="preserve"> approach. Depending on what </w:t>
      </w:r>
      <w:r w:rsidRPr="00B86A71">
        <w:t>needs to be</w:t>
      </w:r>
      <w:r w:rsidRPr="00B86A71">
        <w:rPr>
          <w:shd w:val="clear" w:color="auto" w:fill="FFFFFF"/>
        </w:rPr>
        <w:t xml:space="preserve"> </w:t>
      </w:r>
      <w:r w:rsidRPr="00B86A71">
        <w:rPr>
          <w:shd w:val="clear" w:color="auto" w:fill="FFFFFF"/>
        </w:rPr>
        <w:t>tested</w:t>
      </w:r>
      <w:r w:rsidRPr="00B86A71">
        <w:rPr>
          <w:shd w:val="clear" w:color="auto" w:fill="FFFFFF"/>
        </w:rPr>
        <w:t xml:space="preserve">, prototypes can take </w:t>
      </w:r>
      <w:r w:rsidRPr="00B86A71">
        <w:t>many different forms, from</w:t>
      </w:r>
      <w:r w:rsidRPr="00B86A71">
        <w:rPr>
          <w:shd w:val="clear" w:color="auto" w:fill="FFFFFF"/>
        </w:rPr>
        <w:t xml:space="preserve"> basic paper models to </w:t>
      </w:r>
      <w:r w:rsidRPr="00B86A71">
        <w:t>interactive</w:t>
      </w:r>
      <w:r w:rsidRPr="00B86A71">
        <w:rPr>
          <w:shd w:val="clear" w:color="auto" w:fill="FFFFFF"/>
        </w:rPr>
        <w:t xml:space="preserve"> digital prototypes. </w:t>
      </w:r>
      <w:r w:rsidR="00B86A71" w:rsidRPr="00B86A71">
        <w:rPr>
          <w:shd w:val="clear" w:color="auto" w:fill="FFFFFF"/>
        </w:rPr>
        <w:t>Before create a prototype</w:t>
      </w:r>
      <w:r w:rsidRPr="00B86A71">
        <w:t>,</w:t>
      </w:r>
      <w:r w:rsidRPr="00B86A71">
        <w:rPr>
          <w:shd w:val="clear" w:color="auto" w:fill="FFFFFF"/>
        </w:rPr>
        <w:t xml:space="preserve"> </w:t>
      </w:r>
      <w:r w:rsidR="00B86A71" w:rsidRPr="00B86A71">
        <w:rPr>
          <w:shd w:val="clear" w:color="auto" w:fill="FFFFFF"/>
        </w:rPr>
        <w:t xml:space="preserve">a </w:t>
      </w:r>
      <w:r w:rsidRPr="00B86A71">
        <w:rPr>
          <w:shd w:val="clear" w:color="auto" w:fill="FFFFFF"/>
        </w:rPr>
        <w:t>clear goal</w:t>
      </w:r>
      <w:r w:rsidR="00B86A71" w:rsidRPr="00B86A71">
        <w:rPr>
          <w:shd w:val="clear" w:color="auto" w:fill="FFFFFF"/>
        </w:rPr>
        <w:t xml:space="preserve"> must </w:t>
      </w:r>
      <w:proofErr w:type="gramStart"/>
      <w:r w:rsidR="00B86A71" w:rsidRPr="00B86A71">
        <w:rPr>
          <w:shd w:val="clear" w:color="auto" w:fill="FFFFFF"/>
        </w:rPr>
        <w:t xml:space="preserve">be </w:t>
      </w:r>
      <w:r w:rsidRPr="00B86A71">
        <w:rPr>
          <w:shd w:val="clear" w:color="auto" w:fill="FFFFFF"/>
        </w:rPr>
        <w:t xml:space="preserve"> in</w:t>
      </w:r>
      <w:proofErr w:type="gramEnd"/>
      <w:r w:rsidRPr="00B86A71">
        <w:rPr>
          <w:shd w:val="clear" w:color="auto" w:fill="FFFFFF"/>
        </w:rPr>
        <w:t xml:space="preserve"> mind; know exactly what prototype</w:t>
      </w:r>
      <w:r w:rsidR="00B86A71" w:rsidRPr="00B86A71">
        <w:rPr>
          <w:shd w:val="clear" w:color="auto" w:fill="FFFFFF"/>
        </w:rPr>
        <w:t xml:space="preserve"> need</w:t>
      </w:r>
      <w:r w:rsidRPr="00B86A71">
        <w:rPr>
          <w:shd w:val="clear" w:color="auto" w:fill="FFFFFF"/>
        </w:rPr>
        <w:t xml:space="preserve"> to represent and </w:t>
      </w:r>
      <w:r w:rsidRPr="00B86A71">
        <w:t>then</w:t>
      </w:r>
      <w:r w:rsidRPr="00B86A71">
        <w:rPr>
          <w:shd w:val="clear" w:color="auto" w:fill="FFFFFF"/>
        </w:rPr>
        <w:t xml:space="preserve"> test</w:t>
      </w:r>
      <w:r w:rsidR="00B86A71" w:rsidRPr="00B86A71">
        <w:rPr>
          <w:shd w:val="clear" w:color="auto" w:fill="FFFFFF"/>
        </w:rPr>
        <w:t xml:space="preserve"> it</w:t>
      </w:r>
      <w:r w:rsidRPr="00B86A71">
        <w:rPr>
          <w:shd w:val="clear" w:color="auto" w:fill="FFFFFF"/>
        </w:rPr>
        <w:t xml:space="preserve">. </w:t>
      </w:r>
    </w:p>
    <w:p w14:paraId="6648764B" w14:textId="4949CAB9" w:rsidR="00175F30" w:rsidRDefault="00175F30" w:rsidP="00175F30">
      <w:pPr>
        <w:rPr>
          <w:rStyle w:val="Hyperlink"/>
        </w:rPr>
      </w:pPr>
      <w:hyperlink r:id="rId11" w:history="1">
        <w:r w:rsidRPr="008521F8">
          <w:rPr>
            <w:rStyle w:val="Hyperlink"/>
            <w:highlight w:val="yellow"/>
          </w:rPr>
          <w:t>https://www.invisionapp.com/inside-design/what-is-design-thinking/</w:t>
        </w:r>
      </w:hyperlink>
    </w:p>
    <w:p w14:paraId="2EF2F426" w14:textId="77BC4B57" w:rsidR="00175F30" w:rsidRDefault="00175F30" w:rsidP="00175F30">
      <w:r w:rsidRPr="00B86A71">
        <w:rPr>
          <w:b/>
          <w:bCs/>
        </w:rPr>
        <w:t xml:space="preserve">Stage </w:t>
      </w:r>
      <w:r>
        <w:rPr>
          <w:b/>
          <w:bCs/>
        </w:rPr>
        <w:t>5</w:t>
      </w:r>
      <w:r w:rsidRPr="00B86A71">
        <w:rPr>
          <w:b/>
          <w:bCs/>
        </w:rPr>
        <w:t xml:space="preserve">: </w:t>
      </w:r>
      <w:r>
        <w:rPr>
          <w:b/>
          <w:bCs/>
        </w:rPr>
        <w:t>Test</w:t>
      </w:r>
    </w:p>
    <w:p w14:paraId="7FFE9FE1" w14:textId="0513F06F" w:rsidR="00175F30" w:rsidRPr="00175F30" w:rsidRDefault="00175F30" w:rsidP="00175F30">
      <w:pPr>
        <w:rPr>
          <w:rFonts w:cstheme="minorHAnsi"/>
          <w:szCs w:val="28"/>
        </w:rPr>
      </w:pPr>
      <w:r>
        <w:t>Improve</w:t>
      </w:r>
      <w:r w:rsidRPr="00175F30">
        <w:rPr>
          <w:shd w:val="clear" w:color="auto" w:fill="FFFFFF"/>
        </w:rPr>
        <w:t xml:space="preserve"> the product </w:t>
      </w:r>
      <w:r w:rsidRPr="00175F30">
        <w:t>During</w:t>
      </w:r>
      <w:r w:rsidRPr="00175F30">
        <w:rPr>
          <w:shd w:val="clear" w:color="auto" w:fill="FFFFFF"/>
        </w:rPr>
        <w:t xml:space="preserve"> this phase,</w:t>
      </w:r>
      <w:r>
        <w:rPr>
          <w:shd w:val="clear" w:color="auto" w:fill="FFFFFF"/>
        </w:rPr>
        <w:t xml:space="preserve"> by running/making </w:t>
      </w:r>
      <w:r w:rsidRPr="00175F30">
        <w:rPr>
          <w:shd w:val="clear" w:color="auto" w:fill="FFFFFF"/>
        </w:rPr>
        <w:t>test</w:t>
      </w:r>
      <w:r>
        <w:rPr>
          <w:shd w:val="clear" w:color="auto" w:fill="FFFFFF"/>
        </w:rPr>
        <w:t>s</w:t>
      </w:r>
      <w:r w:rsidR="00B761BA">
        <w:rPr>
          <w:shd w:val="clear" w:color="auto" w:fill="FFFFFF"/>
        </w:rPr>
        <w:t xml:space="preserve"> for</w:t>
      </w:r>
      <w:r w:rsidRPr="00175F30">
        <w:rPr>
          <w:shd w:val="clear" w:color="auto" w:fill="FFFFFF"/>
        </w:rPr>
        <w:t xml:space="preserve"> the product using the </w:t>
      </w:r>
      <w:r w:rsidRPr="00175F30">
        <w:t>discoveries</w:t>
      </w:r>
      <w:r w:rsidRPr="00175F30">
        <w:rPr>
          <w:shd w:val="clear" w:color="auto" w:fill="FFFFFF"/>
        </w:rPr>
        <w:t xml:space="preserve"> and solutions discovered </w:t>
      </w:r>
      <w:r w:rsidRPr="00175F30">
        <w:t>during</w:t>
      </w:r>
      <w:r w:rsidRPr="00175F30">
        <w:rPr>
          <w:shd w:val="clear" w:color="auto" w:fill="FFFFFF"/>
        </w:rPr>
        <w:t xml:space="preserve"> the prototyping phase. </w:t>
      </w:r>
      <w:r w:rsidRPr="00175F30">
        <w:t>While</w:t>
      </w:r>
      <w:r w:rsidRPr="00175F30">
        <w:rPr>
          <w:shd w:val="clear" w:color="auto" w:fill="FFFFFF"/>
        </w:rPr>
        <w:t xml:space="preserve"> this is the final stage of design thinking, </w:t>
      </w:r>
      <w:r w:rsidRPr="00175F30">
        <w:t>it's</w:t>
      </w:r>
      <w:r w:rsidRPr="00175F30">
        <w:rPr>
          <w:shd w:val="clear" w:color="auto" w:fill="FFFFFF"/>
        </w:rPr>
        <w:t xml:space="preserve"> important to note that this is not where it </w:t>
      </w:r>
      <w:r w:rsidRPr="00175F30">
        <w:t>stops. Because</w:t>
      </w:r>
      <w:r w:rsidRPr="00175F30">
        <w:rPr>
          <w:shd w:val="clear" w:color="auto" w:fill="FFFFFF"/>
        </w:rPr>
        <w:t xml:space="preserve"> the design thinking process is iterative, the results generated from testing can often </w:t>
      </w:r>
      <w:r w:rsidRPr="00175F30">
        <w:t>lead users to redefine</w:t>
      </w:r>
      <w:r w:rsidRPr="00175F30">
        <w:rPr>
          <w:shd w:val="clear" w:color="auto" w:fill="FFFFFF"/>
        </w:rPr>
        <w:t xml:space="preserve"> the problems </w:t>
      </w:r>
      <w:r w:rsidR="00B761BA">
        <w:t>that needs to be solved</w:t>
      </w:r>
      <w:r w:rsidRPr="00175F30">
        <w:t>.</w:t>
      </w:r>
      <w:r w:rsidRPr="00175F30">
        <w:rPr>
          <w:shd w:val="clear" w:color="auto" w:fill="FFFFFF"/>
        </w:rPr>
        <w:t xml:space="preserve"> This means you can </w:t>
      </w:r>
      <w:r w:rsidRPr="00175F30">
        <w:t>regularly</w:t>
      </w:r>
      <w:r w:rsidRPr="00175F30">
        <w:rPr>
          <w:shd w:val="clear" w:color="auto" w:fill="FFFFFF"/>
        </w:rPr>
        <w:t xml:space="preserve"> go back and revisit other design </w:t>
      </w:r>
      <w:r w:rsidRPr="00175F30">
        <w:t>stages to</w:t>
      </w:r>
      <w:r w:rsidRPr="00175F30">
        <w:rPr>
          <w:shd w:val="clear" w:color="auto" w:fill="FFFFFF"/>
        </w:rPr>
        <w:t xml:space="preserve"> refine the product </w:t>
      </w:r>
      <w:r w:rsidRPr="00175F30">
        <w:t>to be</w:t>
      </w:r>
      <w:r w:rsidRPr="00175F30">
        <w:rPr>
          <w:shd w:val="clear" w:color="auto" w:fill="FFFFFF"/>
        </w:rPr>
        <w:t xml:space="preserve"> as </w:t>
      </w:r>
      <w:r w:rsidRPr="00175F30">
        <w:t>efficient</w:t>
      </w:r>
      <w:r w:rsidRPr="00175F30">
        <w:rPr>
          <w:shd w:val="clear" w:color="auto" w:fill="FFFFFF"/>
        </w:rPr>
        <w:t xml:space="preserve"> as </w:t>
      </w:r>
      <w:r w:rsidRPr="00175F30">
        <w:t>possible. Thorough</w:t>
      </w:r>
      <w:r w:rsidRPr="00175F30">
        <w:rPr>
          <w:shd w:val="clear" w:color="auto" w:fill="FFFFFF"/>
        </w:rPr>
        <w:t xml:space="preserve"> testing can really </w:t>
      </w:r>
      <w:r w:rsidRPr="00175F30">
        <w:t>give</w:t>
      </w:r>
      <w:r w:rsidRPr="00175F30">
        <w:rPr>
          <w:shd w:val="clear" w:color="auto" w:fill="FFFFFF"/>
        </w:rPr>
        <w:t xml:space="preserve"> </w:t>
      </w:r>
      <w:r w:rsidR="00B761BA">
        <w:rPr>
          <w:shd w:val="clear" w:color="auto" w:fill="FFFFFF"/>
        </w:rPr>
        <w:t>a</w:t>
      </w:r>
      <w:r w:rsidRPr="00175F30">
        <w:rPr>
          <w:shd w:val="clear" w:color="auto" w:fill="FFFFFF"/>
        </w:rPr>
        <w:t xml:space="preserve"> deeper understanding of </w:t>
      </w:r>
      <w:r w:rsidR="00B761BA">
        <w:rPr>
          <w:shd w:val="clear" w:color="auto" w:fill="FFFFFF"/>
        </w:rPr>
        <w:t>a</w:t>
      </w:r>
      <w:r w:rsidRPr="00175F30">
        <w:rPr>
          <w:shd w:val="clear" w:color="auto" w:fill="FFFFFF"/>
        </w:rPr>
        <w:t xml:space="preserve"> product and users. </w:t>
      </w:r>
      <w:r w:rsidRPr="00175F30">
        <w:t>Therefore, returning</w:t>
      </w:r>
      <w:r w:rsidRPr="00175F30">
        <w:rPr>
          <w:shd w:val="clear" w:color="auto" w:fill="FFFFFF"/>
        </w:rPr>
        <w:t xml:space="preserve"> to other phases should not be </w:t>
      </w:r>
      <w:r w:rsidRPr="00175F30">
        <w:t>considered</w:t>
      </w:r>
      <w:r w:rsidRPr="00175F30">
        <w:rPr>
          <w:shd w:val="clear" w:color="auto" w:fill="FFFFFF"/>
        </w:rPr>
        <w:t xml:space="preserve"> a</w:t>
      </w:r>
      <w:r w:rsidR="00B761BA">
        <w:rPr>
          <w:shd w:val="clear" w:color="auto" w:fill="FFFFFF"/>
        </w:rPr>
        <w:t>s</w:t>
      </w:r>
      <w:r w:rsidRPr="00175F30">
        <w:rPr>
          <w:shd w:val="clear" w:color="auto" w:fill="FFFFFF"/>
        </w:rPr>
        <w:t xml:space="preserve"> failure</w:t>
      </w:r>
      <w:r w:rsidR="00B761BA">
        <w:rPr>
          <w:shd w:val="clear" w:color="auto" w:fill="FFFFFF"/>
        </w:rPr>
        <w:t>, but improvements.</w:t>
      </w:r>
    </w:p>
    <w:p w14:paraId="00AD0135" w14:textId="77777777" w:rsidR="001058E8" w:rsidRDefault="001058E8" w:rsidP="00872128">
      <w:pPr>
        <w:shd w:val="clear" w:color="auto" w:fill="FFFFFF"/>
        <w:spacing w:before="90" w:after="90" w:line="240" w:lineRule="auto"/>
        <w:outlineLvl w:val="1"/>
        <w:rPr>
          <w:rFonts w:ascii="Lato" w:eastAsia="Times New Roman" w:hAnsi="Lato" w:cs="Times New Roman"/>
          <w:color w:val="2D3B45"/>
          <w:sz w:val="43"/>
          <w:szCs w:val="43"/>
        </w:rPr>
      </w:pPr>
    </w:p>
    <w:p w14:paraId="00A4CADB" w14:textId="77777777" w:rsidR="001058E8" w:rsidRDefault="001058E8" w:rsidP="00872128">
      <w:pPr>
        <w:shd w:val="clear" w:color="auto" w:fill="FFFFFF"/>
        <w:spacing w:before="90" w:after="90" w:line="240" w:lineRule="auto"/>
        <w:outlineLvl w:val="1"/>
        <w:rPr>
          <w:rFonts w:ascii="Lato" w:eastAsia="Times New Roman" w:hAnsi="Lato" w:cs="Times New Roman"/>
          <w:color w:val="2D3B45"/>
          <w:sz w:val="43"/>
          <w:szCs w:val="43"/>
        </w:rPr>
      </w:pPr>
    </w:p>
    <w:p w14:paraId="1B7FB587" w14:textId="77777777" w:rsidR="001058E8" w:rsidRDefault="001058E8" w:rsidP="00872128">
      <w:pPr>
        <w:shd w:val="clear" w:color="auto" w:fill="FFFFFF"/>
        <w:spacing w:before="90" w:after="90" w:line="240" w:lineRule="auto"/>
        <w:outlineLvl w:val="1"/>
        <w:rPr>
          <w:rFonts w:ascii="Lato" w:eastAsia="Times New Roman" w:hAnsi="Lato" w:cs="Times New Roman"/>
          <w:color w:val="2D3B45"/>
          <w:sz w:val="43"/>
          <w:szCs w:val="43"/>
        </w:rPr>
      </w:pPr>
    </w:p>
    <w:p w14:paraId="09DAF07E" w14:textId="7622837D"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noProof/>
          <w:color w:val="2D3B45"/>
          <w:sz w:val="24"/>
          <w:szCs w:val="24"/>
        </w:rPr>
        <w:lastRenderedPageBreak/>
        <w:drawing>
          <wp:inline distT="0" distB="0" distL="0" distR="0" wp14:anchorId="1FFEC214" wp14:editId="36A86B20">
            <wp:extent cx="5943600" cy="24028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2840"/>
                    </a:xfrm>
                    <a:prstGeom prst="rect">
                      <a:avLst/>
                    </a:prstGeom>
                    <a:noFill/>
                    <a:ln>
                      <a:noFill/>
                    </a:ln>
                  </pic:spPr>
                </pic:pic>
              </a:graphicData>
            </a:graphic>
          </wp:inline>
        </w:drawing>
      </w:r>
    </w:p>
    <w:p w14:paraId="2F48B990"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i/>
          <w:iCs/>
          <w:color w:val="2D3B45"/>
          <w:szCs w:val="20"/>
        </w:rPr>
        <w:t xml:space="preserve">Author/Copyright holder: Teo Yu Siang and Interaction Design Foundation. Copyright terms and </w:t>
      </w:r>
      <w:proofErr w:type="spellStart"/>
      <w:r w:rsidRPr="00872128">
        <w:rPr>
          <w:rFonts w:ascii="Lato" w:eastAsia="Times New Roman" w:hAnsi="Lato" w:cs="Times New Roman"/>
          <w:i/>
          <w:iCs/>
          <w:color w:val="2D3B45"/>
          <w:szCs w:val="20"/>
        </w:rPr>
        <w:t>licence</w:t>
      </w:r>
      <w:proofErr w:type="spellEnd"/>
      <w:r w:rsidRPr="00872128">
        <w:rPr>
          <w:rFonts w:ascii="Lato" w:eastAsia="Times New Roman" w:hAnsi="Lato" w:cs="Times New Roman"/>
          <w:i/>
          <w:iCs/>
          <w:color w:val="2D3B45"/>
          <w:szCs w:val="20"/>
        </w:rPr>
        <w:t>: CC BY-NC-SA 3.0</w:t>
      </w:r>
    </w:p>
    <w:p w14:paraId="14038E1A" w14:textId="77777777" w:rsidR="00872128" w:rsidRPr="00872128" w:rsidRDefault="00872128" w:rsidP="00872128">
      <w:pPr>
        <w:shd w:val="clear" w:color="auto" w:fill="FFFFFF"/>
        <w:spacing w:before="90" w:after="90" w:line="240" w:lineRule="auto"/>
        <w:outlineLvl w:val="1"/>
        <w:rPr>
          <w:rFonts w:ascii="Lato" w:eastAsia="Times New Roman" w:hAnsi="Lato" w:cs="Times New Roman"/>
          <w:color w:val="2D3B45"/>
          <w:sz w:val="43"/>
          <w:szCs w:val="43"/>
        </w:rPr>
      </w:pPr>
      <w:r w:rsidRPr="00872128">
        <w:rPr>
          <w:rFonts w:ascii="Lato" w:eastAsia="Times New Roman" w:hAnsi="Lato" w:cs="Times New Roman"/>
          <w:color w:val="2D3B45"/>
          <w:sz w:val="43"/>
          <w:szCs w:val="43"/>
        </w:rPr>
        <w:t>The Five Stages of Design Thinking</w:t>
      </w:r>
    </w:p>
    <w:p w14:paraId="676F252E"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 xml:space="preserve">The </w:t>
      </w:r>
      <w:proofErr w:type="spellStart"/>
      <w:r w:rsidRPr="00872128">
        <w:rPr>
          <w:rFonts w:ascii="Lato" w:eastAsia="Times New Roman" w:hAnsi="Lato" w:cs="Times New Roman"/>
          <w:color w:val="2D3B45"/>
          <w:sz w:val="24"/>
          <w:szCs w:val="24"/>
        </w:rPr>
        <w:t>Hasso</w:t>
      </w:r>
      <w:proofErr w:type="spellEnd"/>
      <w:r w:rsidRPr="00872128">
        <w:rPr>
          <w:rFonts w:ascii="Lato" w:eastAsia="Times New Roman" w:hAnsi="Lato" w:cs="Times New Roman"/>
          <w:color w:val="2D3B45"/>
          <w:sz w:val="24"/>
          <w:szCs w:val="24"/>
        </w:rPr>
        <w:t xml:space="preserve"> Plattner Institute of Design at Stanford (aka the </w:t>
      </w:r>
      <w:proofErr w:type="spellStart"/>
      <w:proofErr w:type="gramStart"/>
      <w:r w:rsidRPr="00872128">
        <w:rPr>
          <w:rFonts w:ascii="Lato" w:eastAsia="Times New Roman" w:hAnsi="Lato" w:cs="Times New Roman"/>
          <w:color w:val="2D3B45"/>
          <w:sz w:val="24"/>
          <w:szCs w:val="24"/>
        </w:rPr>
        <w:t>d.school</w:t>
      </w:r>
      <w:proofErr w:type="spellEnd"/>
      <w:proofErr w:type="gramEnd"/>
      <w:r w:rsidRPr="00872128">
        <w:rPr>
          <w:rFonts w:ascii="Lato" w:eastAsia="Times New Roman" w:hAnsi="Lato" w:cs="Times New Roman"/>
          <w:color w:val="2D3B45"/>
          <w:sz w:val="24"/>
          <w:szCs w:val="24"/>
        </w:rPr>
        <w:t>) describes design thinking as a five-stage process. Note: These stages are </w:t>
      </w:r>
      <w:r w:rsidRPr="00872128">
        <w:rPr>
          <w:rFonts w:ascii="Lato" w:eastAsia="Times New Roman" w:hAnsi="Lato" w:cs="Times New Roman"/>
          <w:i/>
          <w:iCs/>
          <w:color w:val="2D3B45"/>
          <w:sz w:val="24"/>
          <w:szCs w:val="24"/>
        </w:rPr>
        <w:t>not</w:t>
      </w:r>
      <w:r w:rsidRPr="00872128">
        <w:rPr>
          <w:rFonts w:ascii="Lato" w:eastAsia="Times New Roman" w:hAnsi="Lato" w:cs="Times New Roman"/>
          <w:color w:val="2D3B45"/>
          <w:sz w:val="24"/>
          <w:szCs w:val="24"/>
        </w:rPr>
        <w:t> always sequential, and teams often run them in parallel, out of order and repeat them in an iterative fashion.</w:t>
      </w:r>
    </w:p>
    <w:p w14:paraId="2DF23638"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1: Empathize—</w:t>
      </w:r>
      <w:r w:rsidRPr="00872128">
        <w:rPr>
          <w:rFonts w:ascii="Lato" w:eastAsia="Times New Roman" w:hAnsi="Lato" w:cs="Times New Roman"/>
          <w:b/>
          <w:bCs/>
          <w:i/>
          <w:iCs/>
          <w:color w:val="2D3B45"/>
          <w:sz w:val="24"/>
          <w:szCs w:val="24"/>
        </w:rPr>
        <w:t>Research Your Users' Needs</w:t>
      </w:r>
    </w:p>
    <w:p w14:paraId="4016DA63"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Here, you should gain an empathetic understanding of the problem you’re trying to solve, typically through user research. Empathy is crucial to a human-centered design process such as design thinking because it allows you to set aside your own assumptions about the world and gain real insight into users and their needs.</w:t>
      </w:r>
    </w:p>
    <w:p w14:paraId="47C4CBDA"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2: Define—</w:t>
      </w:r>
      <w:r w:rsidRPr="00872128">
        <w:rPr>
          <w:rFonts w:ascii="Lato" w:eastAsia="Times New Roman" w:hAnsi="Lato" w:cs="Times New Roman"/>
          <w:b/>
          <w:bCs/>
          <w:i/>
          <w:iCs/>
          <w:color w:val="2D3B45"/>
          <w:sz w:val="24"/>
          <w:szCs w:val="24"/>
        </w:rPr>
        <w:t>State Your Users' Needs and Problems</w:t>
      </w:r>
    </w:p>
    <w:p w14:paraId="63CD3366"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It’s time to accumulate the information gathered during the Empathize stage. You then analyze your observations and synthesize them to define the core problems you and your team have identified. These definitions are called problem statements. You can create personas to help keep your efforts human-centered before proceeding to ideation.</w:t>
      </w:r>
    </w:p>
    <w:p w14:paraId="5239BBA7"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3: Ideate—</w:t>
      </w:r>
      <w:r w:rsidRPr="00872128">
        <w:rPr>
          <w:rFonts w:ascii="Lato" w:eastAsia="Times New Roman" w:hAnsi="Lato" w:cs="Times New Roman"/>
          <w:b/>
          <w:bCs/>
          <w:i/>
          <w:iCs/>
          <w:color w:val="2D3B45"/>
          <w:sz w:val="24"/>
          <w:szCs w:val="24"/>
        </w:rPr>
        <w:t>Challenge Assumptions and Create Ideas</w:t>
      </w:r>
    </w:p>
    <w:p w14:paraId="0BE0C937"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Now, you’re ready to generate ideas. The solid background of knowledge from the first two phases means you can start to “think outside the box”, look for alternative ways to view the problem and identify innovative solutions to the problem statement you’ve created. Brainstorming is particularly useful here...</w:t>
      </w:r>
    </w:p>
    <w:p w14:paraId="49940AC3"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4: Prototype—</w:t>
      </w:r>
      <w:r w:rsidRPr="00872128">
        <w:rPr>
          <w:rFonts w:ascii="Lato" w:eastAsia="Times New Roman" w:hAnsi="Lato" w:cs="Times New Roman"/>
          <w:b/>
          <w:bCs/>
          <w:i/>
          <w:iCs/>
          <w:color w:val="2D3B45"/>
          <w:sz w:val="24"/>
          <w:szCs w:val="24"/>
        </w:rPr>
        <w:t>Start to Create Solutions</w:t>
      </w:r>
    </w:p>
    <w:p w14:paraId="4F6DB521"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lastRenderedPageBreak/>
        <w:t>This is an experimental phase. The aim is to identify the best possible solution for each problem found. Your team should produce some inexpensive, scaled-down versions of the product (or specific features found within the product) to investigate the ideas you’ve generated. This could involve simply paper prototyping.</w:t>
      </w:r>
    </w:p>
    <w:p w14:paraId="3ECA881B"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b/>
          <w:bCs/>
          <w:color w:val="2D3B45"/>
          <w:sz w:val="24"/>
          <w:szCs w:val="24"/>
        </w:rPr>
        <w:t>Stage 5: Test—</w:t>
      </w:r>
      <w:r w:rsidRPr="00872128">
        <w:rPr>
          <w:rFonts w:ascii="Lato" w:eastAsia="Times New Roman" w:hAnsi="Lato" w:cs="Times New Roman"/>
          <w:b/>
          <w:bCs/>
          <w:i/>
          <w:iCs/>
          <w:color w:val="2D3B45"/>
          <w:sz w:val="24"/>
          <w:szCs w:val="24"/>
        </w:rPr>
        <w:t>Try Your Solutions Out</w:t>
      </w:r>
    </w:p>
    <w:p w14:paraId="7AD45AD5"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Evaluators rigorously test the prototypes. Although this is the final phase, design thinking is iterative: </w:t>
      </w:r>
      <w:r w:rsidRPr="00872128">
        <w:rPr>
          <w:rFonts w:ascii="Lato" w:eastAsia="Times New Roman" w:hAnsi="Lato" w:cs="Times New Roman"/>
          <w:b/>
          <w:bCs/>
          <w:color w:val="2D3B45"/>
          <w:sz w:val="24"/>
          <w:szCs w:val="24"/>
        </w:rPr>
        <w:t>Teams often use the results to </w:t>
      </w:r>
      <w:r w:rsidRPr="00872128">
        <w:rPr>
          <w:rFonts w:ascii="Lato" w:eastAsia="Times New Roman" w:hAnsi="Lato" w:cs="Times New Roman"/>
          <w:b/>
          <w:bCs/>
          <w:i/>
          <w:iCs/>
          <w:color w:val="2D3B45"/>
          <w:sz w:val="24"/>
          <w:szCs w:val="24"/>
        </w:rPr>
        <w:t>redefine </w:t>
      </w:r>
      <w:r w:rsidRPr="00872128">
        <w:rPr>
          <w:rFonts w:ascii="Lato" w:eastAsia="Times New Roman" w:hAnsi="Lato" w:cs="Times New Roman"/>
          <w:b/>
          <w:bCs/>
          <w:color w:val="2D3B45"/>
          <w:sz w:val="24"/>
          <w:szCs w:val="24"/>
        </w:rPr>
        <w:t>one or more further problems</w:t>
      </w:r>
      <w:r w:rsidRPr="00872128">
        <w:rPr>
          <w:rFonts w:ascii="Lato" w:eastAsia="Times New Roman" w:hAnsi="Lato" w:cs="Times New Roman"/>
          <w:color w:val="2D3B45"/>
          <w:sz w:val="24"/>
          <w:szCs w:val="24"/>
        </w:rPr>
        <w:t xml:space="preserve">. So, you can return to previous stages to make further iterations, </w:t>
      </w:r>
      <w:proofErr w:type="gramStart"/>
      <w:r w:rsidRPr="00872128">
        <w:rPr>
          <w:rFonts w:ascii="Lato" w:eastAsia="Times New Roman" w:hAnsi="Lato" w:cs="Times New Roman"/>
          <w:color w:val="2D3B45"/>
          <w:sz w:val="24"/>
          <w:szCs w:val="24"/>
        </w:rPr>
        <w:t>alterations</w:t>
      </w:r>
      <w:proofErr w:type="gramEnd"/>
      <w:r w:rsidRPr="00872128">
        <w:rPr>
          <w:rFonts w:ascii="Lato" w:eastAsia="Times New Roman" w:hAnsi="Lato" w:cs="Times New Roman"/>
          <w:color w:val="2D3B45"/>
          <w:sz w:val="24"/>
          <w:szCs w:val="24"/>
        </w:rPr>
        <w:t xml:space="preserve"> and refinements – to find or rule out alternative solutions.</w:t>
      </w:r>
    </w:p>
    <w:p w14:paraId="3FAD9437" w14:textId="77777777" w:rsidR="00872128" w:rsidRPr="00872128" w:rsidRDefault="00872128" w:rsidP="00872128">
      <w:pPr>
        <w:shd w:val="clear" w:color="auto" w:fill="FFFFFF"/>
        <w:spacing w:before="180" w:after="180" w:line="240" w:lineRule="auto"/>
        <w:rPr>
          <w:rFonts w:ascii="Lato" w:eastAsia="Times New Roman" w:hAnsi="Lato" w:cs="Times New Roman"/>
          <w:color w:val="2D3B45"/>
          <w:sz w:val="24"/>
          <w:szCs w:val="24"/>
        </w:rPr>
      </w:pPr>
      <w:r w:rsidRPr="00872128">
        <w:rPr>
          <w:rFonts w:ascii="Lato" w:eastAsia="Times New Roman" w:hAnsi="Lato" w:cs="Times New Roman"/>
          <w:color w:val="2D3B45"/>
          <w:sz w:val="24"/>
          <w:szCs w:val="24"/>
        </w:rPr>
        <w:t>Overall, you should understand that </w:t>
      </w:r>
      <w:r w:rsidRPr="00872128">
        <w:rPr>
          <w:rFonts w:ascii="Lato" w:eastAsia="Times New Roman" w:hAnsi="Lato" w:cs="Times New Roman"/>
          <w:b/>
          <w:bCs/>
          <w:color w:val="2D3B45"/>
          <w:sz w:val="24"/>
          <w:szCs w:val="24"/>
        </w:rPr>
        <w:t>these stages are different </w:t>
      </w:r>
      <w:r w:rsidRPr="00872128">
        <w:rPr>
          <w:rFonts w:ascii="Lato" w:eastAsia="Times New Roman" w:hAnsi="Lato" w:cs="Times New Roman"/>
          <w:b/>
          <w:bCs/>
          <w:i/>
          <w:iCs/>
          <w:color w:val="2D3B45"/>
          <w:sz w:val="24"/>
          <w:szCs w:val="24"/>
        </w:rPr>
        <w:t>modes</w:t>
      </w:r>
      <w:r w:rsidRPr="00872128">
        <w:rPr>
          <w:rFonts w:ascii="Lato" w:eastAsia="Times New Roman" w:hAnsi="Lato" w:cs="Times New Roman"/>
          <w:b/>
          <w:bCs/>
          <w:color w:val="2D3B45"/>
          <w:sz w:val="24"/>
          <w:szCs w:val="24"/>
        </w:rPr>
        <w:t> which contribute to the entire design project, rather than sequential steps</w:t>
      </w:r>
      <w:r w:rsidRPr="00872128">
        <w:rPr>
          <w:rFonts w:ascii="Lato" w:eastAsia="Times New Roman" w:hAnsi="Lato" w:cs="Times New Roman"/>
          <w:color w:val="2D3B45"/>
          <w:sz w:val="24"/>
          <w:szCs w:val="24"/>
        </w:rPr>
        <w:t>. Your goal throughout is to gain the deepest understanding of the users and what their ideal solution/product would be.</w:t>
      </w:r>
    </w:p>
    <w:p w14:paraId="5D51F1E8" w14:textId="08F6D767" w:rsidR="00FF124A" w:rsidRDefault="00B761BA">
      <w:hyperlink r:id="rId13" w:history="1">
        <w:r w:rsidR="00EB4694" w:rsidRPr="008521F8">
          <w:rPr>
            <w:rStyle w:val="Hyperlink"/>
            <w:highlight w:val="yellow"/>
          </w:rPr>
          <w:t>https://canvas.unl.edu/courses/73802/pages/5-stages-of-design-thinking?module_item_id=1968000</w:t>
        </w:r>
      </w:hyperlink>
    </w:p>
    <w:p w14:paraId="2A86B27B" w14:textId="225C640D" w:rsidR="00540531" w:rsidRDefault="00EB4694" w:rsidP="00540531">
      <w:pPr>
        <w:pStyle w:val="sc-kgobcf"/>
        <w:spacing w:before="0" w:beforeAutospacing="0" w:after="0" w:afterAutospacing="0"/>
        <w:textAlignment w:val="baseline"/>
        <w:rPr>
          <w:rFonts w:ascii="Segoe UI" w:hAnsi="Segoe UI" w:cs="Segoe UI"/>
          <w:b/>
          <w:bCs/>
          <w:color w:val="17191D"/>
        </w:rPr>
      </w:pPr>
      <w:r>
        <w:rPr>
          <w:rFonts w:ascii="Segoe UI" w:hAnsi="Segoe UI" w:cs="Segoe UI"/>
          <w:color w:val="17191D"/>
          <w:spacing w:val="2"/>
          <w:sz w:val="27"/>
          <w:szCs w:val="27"/>
        </w:rPr>
        <w:t xml:space="preserve">Design thinking has long been considered the holy grail of innovation—and the remedy to stagnation. </w:t>
      </w:r>
    </w:p>
    <w:p w14:paraId="479E32B6" w14:textId="0450CAF4" w:rsidR="00EB4694" w:rsidRDefault="00EB4694" w:rsidP="00EB4694">
      <w:pPr>
        <w:pStyle w:val="Heading2"/>
        <w:spacing w:before="408" w:beforeAutospacing="0" w:after="192" w:afterAutospacing="0"/>
        <w:textAlignment w:val="baseline"/>
        <w:rPr>
          <w:rFonts w:ascii="Segoe UI" w:hAnsi="Segoe UI" w:cs="Segoe UI"/>
          <w:b w:val="0"/>
          <w:bCs w:val="0"/>
          <w:color w:val="17191D"/>
        </w:rPr>
      </w:pPr>
      <w:r>
        <w:rPr>
          <w:rFonts w:ascii="Segoe UI" w:hAnsi="Segoe UI" w:cs="Segoe UI"/>
          <w:b w:val="0"/>
          <w:bCs w:val="0"/>
          <w:color w:val="17191D"/>
        </w:rPr>
        <w:t>What is design thinking?</w:t>
      </w:r>
    </w:p>
    <w:p w14:paraId="298B88C1"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both an ideology and a process that seeks to solve complex problems in a user-centric way. It focuses on achieving practical results and solutions that are:</w:t>
      </w:r>
    </w:p>
    <w:p w14:paraId="690A1DFE" w14:textId="77777777" w:rsidR="00EB4694" w:rsidRDefault="00EB4694" w:rsidP="00EB4694">
      <w:pPr>
        <w:pStyle w:val="sc-kgobcf"/>
        <w:numPr>
          <w:ilvl w:val="0"/>
          <w:numId w:val="2"/>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Technically feasible</w:t>
      </w:r>
      <w:r>
        <w:rPr>
          <w:rFonts w:ascii="Segoe UI" w:hAnsi="Segoe UI" w:cs="Segoe UI"/>
          <w:color w:val="17191D"/>
          <w:spacing w:val="2"/>
          <w:sz w:val="27"/>
          <w:szCs w:val="27"/>
        </w:rPr>
        <w:t xml:space="preserve">: They can be developed into functional products or </w:t>
      </w:r>
      <w:proofErr w:type="gramStart"/>
      <w:r>
        <w:rPr>
          <w:rFonts w:ascii="Segoe UI" w:hAnsi="Segoe UI" w:cs="Segoe UI"/>
          <w:color w:val="17191D"/>
          <w:spacing w:val="2"/>
          <w:sz w:val="27"/>
          <w:szCs w:val="27"/>
        </w:rPr>
        <w:t>processes;</w:t>
      </w:r>
      <w:proofErr w:type="gramEnd"/>
    </w:p>
    <w:p w14:paraId="442D76DC" w14:textId="77777777" w:rsidR="00EB4694" w:rsidRDefault="00EB4694" w:rsidP="00EB4694">
      <w:pPr>
        <w:pStyle w:val="sc-kgobcf"/>
        <w:numPr>
          <w:ilvl w:val="0"/>
          <w:numId w:val="2"/>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Economically viable</w:t>
      </w:r>
      <w:r>
        <w:rPr>
          <w:rFonts w:ascii="Segoe UI" w:hAnsi="Segoe UI" w:cs="Segoe UI"/>
          <w:color w:val="17191D"/>
          <w:spacing w:val="2"/>
          <w:sz w:val="27"/>
          <w:szCs w:val="27"/>
        </w:rPr>
        <w:t xml:space="preserve">: The business can afford to implement </w:t>
      </w:r>
      <w:proofErr w:type="gramStart"/>
      <w:r>
        <w:rPr>
          <w:rFonts w:ascii="Segoe UI" w:hAnsi="Segoe UI" w:cs="Segoe UI"/>
          <w:color w:val="17191D"/>
          <w:spacing w:val="2"/>
          <w:sz w:val="27"/>
          <w:szCs w:val="27"/>
        </w:rPr>
        <w:t>them;</w:t>
      </w:r>
      <w:proofErr w:type="gramEnd"/>
    </w:p>
    <w:p w14:paraId="1F35AABE" w14:textId="77777777" w:rsidR="00EB4694" w:rsidRDefault="00EB4694" w:rsidP="00EB4694">
      <w:pPr>
        <w:pStyle w:val="sc-kgobcf"/>
        <w:numPr>
          <w:ilvl w:val="0"/>
          <w:numId w:val="2"/>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Desirable for the user</w:t>
      </w:r>
      <w:r>
        <w:rPr>
          <w:rFonts w:ascii="Segoe UI" w:hAnsi="Segoe UI" w:cs="Segoe UI"/>
          <w:color w:val="17191D"/>
          <w:spacing w:val="2"/>
          <w:sz w:val="27"/>
          <w:szCs w:val="27"/>
        </w:rPr>
        <w:t>: They meet a real human need.</w:t>
      </w:r>
    </w:p>
    <w:p w14:paraId="68E4062D"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w:t>
      </w:r>
      <w:hyperlink r:id="rId14" w:history="1">
        <w:r>
          <w:rPr>
            <w:rStyle w:val="Strong"/>
            <w:rFonts w:ascii="Segoe UI" w:eastAsiaTheme="majorEastAsia" w:hAnsi="Segoe UI" w:cs="Segoe UI"/>
            <w:color w:val="000000"/>
            <w:spacing w:val="2"/>
            <w:sz w:val="27"/>
            <w:szCs w:val="27"/>
            <w:bdr w:val="none" w:sz="0" w:space="0" w:color="auto" w:frame="1"/>
          </w:rPr>
          <w:t>ideology behind design thinking</w:t>
        </w:r>
      </w:hyperlink>
      <w:r>
        <w:rPr>
          <w:rFonts w:ascii="Segoe UI" w:hAnsi="Segoe UI" w:cs="Segoe UI"/>
          <w:color w:val="17191D"/>
          <w:spacing w:val="2"/>
          <w:sz w:val="27"/>
          <w:szCs w:val="27"/>
        </w:rPr>
        <w:t xml:space="preserve"> states that, in order to come up with innovative solutions, one must adopt a designer’s mindset and approach the problem from the user’s perspective. At the same time, design thinking is all about getting hands-on; the aim is to turn your ideas into tangible, testable </w:t>
      </w:r>
      <w:proofErr w:type="gramStart"/>
      <w:r>
        <w:rPr>
          <w:rFonts w:ascii="Segoe UI" w:hAnsi="Segoe UI" w:cs="Segoe UI"/>
          <w:color w:val="17191D"/>
          <w:spacing w:val="2"/>
          <w:sz w:val="27"/>
          <w:szCs w:val="27"/>
        </w:rPr>
        <w:t>products</w:t>
      </w:r>
      <w:proofErr w:type="gramEnd"/>
      <w:r>
        <w:rPr>
          <w:rFonts w:ascii="Segoe UI" w:hAnsi="Segoe UI" w:cs="Segoe UI"/>
          <w:color w:val="17191D"/>
          <w:spacing w:val="2"/>
          <w:sz w:val="27"/>
          <w:szCs w:val="27"/>
        </w:rPr>
        <w:t xml:space="preserve"> or processes as quickly as possible.</w:t>
      </w:r>
    </w:p>
    <w:p w14:paraId="0ECDCD4F"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w:t>
      </w:r>
      <w:r>
        <w:rPr>
          <w:rStyle w:val="Strong"/>
          <w:rFonts w:ascii="Segoe UI" w:eastAsiaTheme="majorEastAsia" w:hAnsi="Segoe UI" w:cs="Segoe UI"/>
          <w:color w:val="17191D"/>
          <w:spacing w:val="2"/>
          <w:sz w:val="27"/>
          <w:szCs w:val="27"/>
          <w:bdr w:val="none" w:sz="0" w:space="0" w:color="auto" w:frame="1"/>
        </w:rPr>
        <w:t>design thinking process </w:t>
      </w:r>
      <w:r>
        <w:rPr>
          <w:rFonts w:ascii="Segoe UI" w:hAnsi="Segoe UI" w:cs="Segoe UI"/>
          <w:color w:val="17191D"/>
          <w:spacing w:val="2"/>
          <w:sz w:val="27"/>
          <w:szCs w:val="27"/>
        </w:rPr>
        <w:t>outlines a series of steps that bring this ideology to life—starting with building empathy for the user, right through to coming up with ideas and turning them into prototypes.</w:t>
      </w:r>
    </w:p>
    <w:p w14:paraId="084A04D4"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lastRenderedPageBreak/>
        <w:t xml:space="preserve">At this point, you’re probably thinking that this sounds suspiciously like UX. </w:t>
      </w:r>
      <w:proofErr w:type="gramStart"/>
      <w:r>
        <w:rPr>
          <w:rFonts w:ascii="Segoe UI" w:hAnsi="Segoe UI" w:cs="Segoe UI"/>
          <w:color w:val="17191D"/>
          <w:spacing w:val="2"/>
          <w:sz w:val="27"/>
          <w:szCs w:val="27"/>
        </w:rPr>
        <w:t>So</w:t>
      </w:r>
      <w:proofErr w:type="gramEnd"/>
      <w:r>
        <w:rPr>
          <w:rFonts w:ascii="Segoe UI" w:hAnsi="Segoe UI" w:cs="Segoe UI"/>
          <w:color w:val="17191D"/>
          <w:spacing w:val="2"/>
          <w:sz w:val="27"/>
          <w:szCs w:val="27"/>
        </w:rPr>
        <w:t xml:space="preserve"> what makes design thinking so special?</w:t>
      </w:r>
    </w:p>
    <w:p w14:paraId="1AA7E42D"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Design thinking helps us tackle “wicked” problems</w:t>
      </w:r>
    </w:p>
    <w:p w14:paraId="35E95DCD" w14:textId="77777777"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uniqueness of design thinking lies in the kinds of problems it addresses. When it comes to the problems to be solved with design thinking, we’re not just talking about ordinary, common problems that have tried-and-tested solutions. We’re talking about </w:t>
      </w:r>
      <w:r>
        <w:rPr>
          <w:rStyle w:val="Strong"/>
          <w:rFonts w:ascii="Segoe UI" w:eastAsiaTheme="majorEastAsia" w:hAnsi="Segoe UI" w:cs="Segoe UI"/>
          <w:color w:val="17191D"/>
          <w:spacing w:val="2"/>
          <w:sz w:val="27"/>
          <w:szCs w:val="27"/>
          <w:bdr w:val="none" w:sz="0" w:space="0" w:color="auto" w:frame="1"/>
        </w:rPr>
        <w:t>highly complex, “wicked” problems: </w:t>
      </w:r>
      <w:r>
        <w:rPr>
          <w:rFonts w:ascii="Segoe UI" w:hAnsi="Segoe UI" w:cs="Segoe UI"/>
          <w:color w:val="17191D"/>
          <w:spacing w:val="2"/>
          <w:sz w:val="27"/>
          <w:szCs w:val="27"/>
        </w:rPr>
        <w:t>the kind that refuse to be solved using standard methods and approaches.</w:t>
      </w:r>
    </w:p>
    <w:p w14:paraId="54C057F0"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Not only are these problems difficult to define, but any attempt to solve them is likely to give way to even more problems. Wicked problems are everywhere, ranging from global issues such as climate change and poverty, to challenges that affect almost all businesses such as change management, achieving sustainable growth, or maintaining your competitive edge.</w:t>
      </w:r>
    </w:p>
    <w:p w14:paraId="71FA838D"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an actionable approach which can be used to tackle the world’s wickedest of problems. It fosters user-centricity, creativity, innovation, and out-of-the-box thinking.</w:t>
      </w:r>
    </w:p>
    <w:p w14:paraId="3295B19C"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With that in mind, let’s explore the principles and pillars of design thinking in more detail.</w:t>
      </w:r>
    </w:p>
    <w:p w14:paraId="33CB6B0A" w14:textId="77777777" w:rsidR="00EB4694" w:rsidRDefault="00EB4694" w:rsidP="00EB4694">
      <w:pPr>
        <w:pStyle w:val="Heading2"/>
        <w:spacing w:before="408" w:beforeAutospacing="0" w:after="192" w:afterAutospacing="0"/>
        <w:textAlignment w:val="baseline"/>
        <w:rPr>
          <w:rFonts w:ascii="Segoe UI" w:hAnsi="Segoe UI" w:cs="Segoe UI"/>
          <w:b w:val="0"/>
          <w:bCs w:val="0"/>
          <w:color w:val="17191D"/>
        </w:rPr>
      </w:pPr>
      <w:r>
        <w:rPr>
          <w:rFonts w:ascii="Segoe UI" w:hAnsi="Segoe UI" w:cs="Segoe UI"/>
          <w:b w:val="0"/>
          <w:bCs w:val="0"/>
          <w:color w:val="17191D"/>
        </w:rPr>
        <w:t>What are the principles of design thinking?</w:t>
      </w:r>
    </w:p>
    <w:p w14:paraId="1DD62F68"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 xml:space="preserve">There are certain principles that are pivotal to design thinking. These are reflected in the design thinking methodology, which we’ll explore in detail a little </w:t>
      </w:r>
      <w:proofErr w:type="gramStart"/>
      <w:r>
        <w:rPr>
          <w:rFonts w:ascii="Segoe UI" w:hAnsi="Segoe UI" w:cs="Segoe UI"/>
          <w:color w:val="17191D"/>
          <w:spacing w:val="2"/>
          <w:sz w:val="27"/>
          <w:szCs w:val="27"/>
        </w:rPr>
        <w:t>later on</w:t>
      </w:r>
      <w:proofErr w:type="gramEnd"/>
      <w:r>
        <w:rPr>
          <w:rFonts w:ascii="Segoe UI" w:hAnsi="Segoe UI" w:cs="Segoe UI"/>
          <w:color w:val="17191D"/>
          <w:spacing w:val="2"/>
          <w:sz w:val="27"/>
          <w:szCs w:val="27"/>
        </w:rPr>
        <w:t>. We’ve outlined five of design thinking’s most important principles below.</w:t>
      </w:r>
    </w:p>
    <w:p w14:paraId="3CE57B47"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1. User-centricity and empathy</w:t>
      </w:r>
    </w:p>
    <w:p w14:paraId="4AB72C1B"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all about finding solutions that respond to human needs and user feedback. People, not technology, are the drivers of innovation, so an essential part of the process involves stepping into the user’s shoes and building genuine empathy for your target audience.</w:t>
      </w:r>
    </w:p>
    <w:p w14:paraId="7023F56D"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lastRenderedPageBreak/>
        <w:t>2. Collaboration</w:t>
      </w:r>
    </w:p>
    <w:p w14:paraId="2E8B4CD6"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aim of design thinking is to pool a diverse variety of perspectives and ideas; this is what leads to innovation! Design thinking encourages collaboration between heterogeneous, multidisciplinary teams which may not typically work together.</w:t>
      </w:r>
    </w:p>
    <w:p w14:paraId="310F797F"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3. Ideation</w:t>
      </w:r>
    </w:p>
    <w:p w14:paraId="39B4C91D"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 solution-based framework, so the focus is on coming up with as many ideas and potential solutions as possible. Ideation is both a core design thinking principle and a step in the design thinking process. The ideation step is a designated judgment-free zone where participants are encouraged to focus on the quantity of ideas, rather than the quality.</w:t>
      </w:r>
    </w:p>
    <w:p w14:paraId="67943E6A"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4. Experimentation and iteration</w:t>
      </w:r>
    </w:p>
    <w:p w14:paraId="3D2B6364"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It’s not just about coming up with ideas; it’s about turning them into prototypes, testing them, and making changes based on user feedback. Design thinking is an iterative approach, so be prepared to repeat certain steps in the process as you uncover flaws and shortcomings in the early versions of your proposed solution.</w:t>
      </w:r>
    </w:p>
    <w:p w14:paraId="4490C8F9"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5. A bias towards action</w:t>
      </w:r>
    </w:p>
    <w:p w14:paraId="017AC38A"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Design thinking is an extremely hands-on approach to problem-solving favoring action over discussion. Instead of hypothesizing about what your users want, design thinking encourages you to get out there and engage with them face-to-face. Rather than talking about potential solutions, you’ll turn them into tangible prototypes and test them in real-world contexts.</w:t>
      </w:r>
    </w:p>
    <w:p w14:paraId="5DAC38C2" w14:textId="77777777" w:rsidR="00EB4694" w:rsidRDefault="00EB4694" w:rsidP="00EB4694">
      <w:pPr>
        <w:pStyle w:val="Heading2"/>
        <w:spacing w:before="408" w:beforeAutospacing="0" w:after="192" w:afterAutospacing="0"/>
        <w:textAlignment w:val="baseline"/>
        <w:rPr>
          <w:rFonts w:ascii="Segoe UI" w:hAnsi="Segoe UI" w:cs="Segoe UI"/>
          <w:b w:val="0"/>
          <w:bCs w:val="0"/>
          <w:color w:val="17191D"/>
        </w:rPr>
      </w:pPr>
      <w:r>
        <w:rPr>
          <w:rFonts w:ascii="Segoe UI" w:hAnsi="Segoe UI" w:cs="Segoe UI"/>
          <w:b w:val="0"/>
          <w:bCs w:val="0"/>
          <w:color w:val="17191D"/>
        </w:rPr>
        <w:t>The design thinking methodology in action</w:t>
      </w:r>
    </w:p>
    <w:p w14:paraId="330A4A16" w14:textId="6C405BF8" w:rsidR="00EB4694" w:rsidRDefault="00EB4694" w:rsidP="00EB4694">
      <w:pPr>
        <w:pStyle w:val="sc-kgobcf"/>
        <w:spacing w:before="0" w:beforeAutospacing="0" w:after="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 xml:space="preserve">five </w:t>
      </w:r>
      <w:proofErr w:type="gramStart"/>
      <w:r>
        <w:rPr>
          <w:rFonts w:ascii="Segoe UI" w:hAnsi="Segoe UI" w:cs="Segoe UI"/>
          <w:color w:val="17191D"/>
          <w:spacing w:val="2"/>
          <w:sz w:val="27"/>
          <w:szCs w:val="27"/>
        </w:rPr>
        <w:t>key</w:t>
      </w:r>
      <w:proofErr w:type="gramEnd"/>
      <w:r>
        <w:rPr>
          <w:rFonts w:ascii="Segoe UI" w:hAnsi="Segoe UI" w:cs="Segoe UI"/>
          <w:color w:val="17191D"/>
          <w:spacing w:val="2"/>
          <w:sz w:val="27"/>
          <w:szCs w:val="27"/>
        </w:rPr>
        <w:t> </w:t>
      </w:r>
      <w:hyperlink r:id="rId15" w:history="1">
        <w:r>
          <w:rPr>
            <w:rStyle w:val="Hyperlink"/>
            <w:rFonts w:ascii="Segoe UI" w:hAnsi="Segoe UI" w:cs="Segoe UI"/>
            <w:color w:val="000000"/>
            <w:spacing w:val="2"/>
            <w:sz w:val="27"/>
            <w:szCs w:val="27"/>
            <w:bdr w:val="none" w:sz="0" w:space="0" w:color="auto" w:frame="1"/>
          </w:rPr>
          <w:t>steps in the design thinking process</w:t>
        </w:r>
      </w:hyperlink>
      <w:r>
        <w:rPr>
          <w:rFonts w:ascii="Segoe UI" w:hAnsi="Segoe UI" w:cs="Segoe UI"/>
          <w:color w:val="17191D"/>
          <w:spacing w:val="2"/>
          <w:sz w:val="27"/>
          <w:szCs w:val="27"/>
        </w:rPr>
        <w:t>.</w:t>
      </w:r>
    </w:p>
    <w:p w14:paraId="2CC90A9B"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lastRenderedPageBreak/>
        <w:t>The design thinking framework: five key steps</w:t>
      </w:r>
    </w:p>
    <w:p w14:paraId="37A8A344"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The design thinking framework can be divided into three distinct phases: immersion, ideation, and implementation. This framework can be further broken down into five actionable steps which make up the design thinking process:</w:t>
      </w:r>
    </w:p>
    <w:p w14:paraId="5B8C4211"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Empathize</w:t>
      </w:r>
    </w:p>
    <w:p w14:paraId="2ECF6244"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Define</w:t>
      </w:r>
    </w:p>
    <w:p w14:paraId="64F9873E"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Ideate</w:t>
      </w:r>
    </w:p>
    <w:p w14:paraId="53C64CBC"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Prototype</w:t>
      </w:r>
    </w:p>
    <w:p w14:paraId="797AA1C2" w14:textId="77777777" w:rsidR="00EB4694" w:rsidRDefault="00EB4694" w:rsidP="00EB4694">
      <w:pPr>
        <w:pStyle w:val="sc-kgobcf"/>
        <w:numPr>
          <w:ilvl w:val="0"/>
          <w:numId w:val="3"/>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Test</w:t>
      </w:r>
    </w:p>
    <w:p w14:paraId="709C8B08" w14:textId="77777777" w:rsidR="00EB4694" w:rsidRDefault="00EB4694" w:rsidP="00EB4694">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Although these steps appear to be sequential, it’s important to point out that design thinking doesn’t follow a strictly linear process. At each stage in the process, you’re likely to make new discoveries that require you to go back and repeat a previous step.</w:t>
      </w:r>
    </w:p>
    <w:p w14:paraId="408E9FFA"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1. Empathize</w:t>
      </w:r>
    </w:p>
    <w:p w14:paraId="3A9C0D37" w14:textId="77777777" w:rsidR="00EB4694" w:rsidRDefault="00EB4694" w:rsidP="00EB4694">
      <w:pPr>
        <w:pStyle w:val="sc-kgobcf"/>
        <w:numPr>
          <w:ilvl w:val="0"/>
          <w:numId w:val="4"/>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What?</w:t>
      </w:r>
      <w:r>
        <w:rPr>
          <w:rFonts w:ascii="Segoe UI" w:hAnsi="Segoe UI" w:cs="Segoe UI"/>
          <w:color w:val="17191D"/>
          <w:spacing w:val="2"/>
          <w:sz w:val="27"/>
          <w:szCs w:val="27"/>
        </w:rPr>
        <w:t> During the empathize phase, you’ll engage with and observe your target audience.</w:t>
      </w:r>
    </w:p>
    <w:p w14:paraId="0FB3D731" w14:textId="77777777" w:rsidR="00EB4694" w:rsidRDefault="00EB4694" w:rsidP="00EB4694">
      <w:pPr>
        <w:pStyle w:val="sc-kgobcf"/>
        <w:numPr>
          <w:ilvl w:val="0"/>
          <w:numId w:val="4"/>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w:t>
      </w:r>
      <w:r>
        <w:rPr>
          <w:rFonts w:ascii="Segoe UI" w:hAnsi="Segoe UI" w:cs="Segoe UI"/>
          <w:color w:val="17191D"/>
          <w:spacing w:val="2"/>
          <w:sz w:val="27"/>
          <w:szCs w:val="27"/>
        </w:rPr>
        <w:t xml:space="preserve"> The aim of this step is to paint a clear picture of who your end users are, what challenges they face, and what </w:t>
      </w:r>
      <w:proofErr w:type="gramStart"/>
      <w:r>
        <w:rPr>
          <w:rFonts w:ascii="Segoe UI" w:hAnsi="Segoe UI" w:cs="Segoe UI"/>
          <w:color w:val="17191D"/>
          <w:spacing w:val="2"/>
          <w:sz w:val="27"/>
          <w:szCs w:val="27"/>
        </w:rPr>
        <w:t>needs</w:t>
      </w:r>
      <w:proofErr w:type="gramEnd"/>
      <w:r>
        <w:rPr>
          <w:rFonts w:ascii="Segoe UI" w:hAnsi="Segoe UI" w:cs="Segoe UI"/>
          <w:color w:val="17191D"/>
          <w:spacing w:val="2"/>
          <w:sz w:val="27"/>
          <w:szCs w:val="27"/>
        </w:rPr>
        <w:t xml:space="preserve"> and expectations must be met.</w:t>
      </w:r>
    </w:p>
    <w:p w14:paraId="01532EF9" w14:textId="77777777" w:rsidR="00EB4694" w:rsidRDefault="00EB4694" w:rsidP="00EB4694">
      <w:pPr>
        <w:pStyle w:val="sc-kgobcf"/>
        <w:numPr>
          <w:ilvl w:val="0"/>
          <w:numId w:val="4"/>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How?</w:t>
      </w:r>
      <w:r>
        <w:rPr>
          <w:rFonts w:ascii="Segoe UI" w:hAnsi="Segoe UI" w:cs="Segoe UI"/>
          <w:color w:val="17191D"/>
          <w:spacing w:val="2"/>
          <w:sz w:val="27"/>
          <w:szCs w:val="27"/>
        </w:rPr>
        <w:t> </w:t>
      </w:r>
      <w:proofErr w:type="gramStart"/>
      <w:r>
        <w:rPr>
          <w:rFonts w:ascii="Segoe UI" w:hAnsi="Segoe UI" w:cs="Segoe UI"/>
          <w:color w:val="17191D"/>
          <w:spacing w:val="2"/>
          <w:sz w:val="27"/>
          <w:szCs w:val="27"/>
        </w:rPr>
        <w:t>In order to</w:t>
      </w:r>
      <w:proofErr w:type="gramEnd"/>
      <w:r>
        <w:rPr>
          <w:rFonts w:ascii="Segoe UI" w:hAnsi="Segoe UI" w:cs="Segoe UI"/>
          <w:color w:val="17191D"/>
          <w:spacing w:val="2"/>
          <w:sz w:val="27"/>
          <w:szCs w:val="27"/>
        </w:rPr>
        <w:t xml:space="preserve"> build user empathy, you’ll conduct surveys, interviews, and observation sessions.</w:t>
      </w:r>
    </w:p>
    <w:p w14:paraId="6F3DB476" w14:textId="77777777" w:rsidR="00EB4694" w:rsidRDefault="00EB4694" w:rsidP="00EB4694">
      <w:pPr>
        <w:pStyle w:val="sc-kgobcf"/>
        <w:numPr>
          <w:ilvl w:val="0"/>
          <w:numId w:val="4"/>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w:t>
      </w:r>
      <w:r>
        <w:rPr>
          <w:rFonts w:ascii="Segoe UI" w:hAnsi="Segoe UI" w:cs="Segoe UI"/>
          <w:color w:val="17191D"/>
          <w:spacing w:val="2"/>
          <w:sz w:val="27"/>
          <w:szCs w:val="27"/>
        </w:rPr>
        <w:t> You want to address the issue of employee retention, so you ask each employee to complete an anonymous survey. You then hold user interviews with as many employees as possible to find out how they feel about retention within the company.</w:t>
      </w:r>
    </w:p>
    <w:p w14:paraId="2D4100F1"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2. Define</w:t>
      </w:r>
    </w:p>
    <w:p w14:paraId="31CDD61F" w14:textId="77777777" w:rsidR="00EB4694" w:rsidRDefault="00EB4694" w:rsidP="00EB4694">
      <w:pPr>
        <w:pStyle w:val="sc-kgobcf"/>
        <w:numPr>
          <w:ilvl w:val="0"/>
          <w:numId w:val="5"/>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What? </w:t>
      </w:r>
      <w:r>
        <w:rPr>
          <w:rFonts w:ascii="Segoe UI" w:hAnsi="Segoe UI" w:cs="Segoe UI"/>
          <w:color w:val="17191D"/>
          <w:spacing w:val="2"/>
          <w:sz w:val="27"/>
          <w:szCs w:val="27"/>
        </w:rPr>
        <w:t>Based on what you’ve learned in the empathize phase, the next step is to define a clear problem statement.</w:t>
      </w:r>
    </w:p>
    <w:p w14:paraId="409C426C" w14:textId="77777777" w:rsidR="00EB4694" w:rsidRDefault="00EB4694" w:rsidP="00EB4694">
      <w:pPr>
        <w:pStyle w:val="sc-kgobcf"/>
        <w:numPr>
          <w:ilvl w:val="0"/>
          <w:numId w:val="5"/>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 </w:t>
      </w:r>
      <w:r>
        <w:rPr>
          <w:rFonts w:ascii="Segoe UI" w:hAnsi="Segoe UI" w:cs="Segoe UI"/>
          <w:color w:val="17191D"/>
          <w:spacing w:val="2"/>
          <w:sz w:val="27"/>
          <w:szCs w:val="27"/>
        </w:rPr>
        <w:t xml:space="preserve">Your problem statement sets out the specific challenge you will address. It will guide the entire design process from here on out, giving </w:t>
      </w:r>
      <w:r>
        <w:rPr>
          <w:rFonts w:ascii="Segoe UI" w:hAnsi="Segoe UI" w:cs="Segoe UI"/>
          <w:color w:val="17191D"/>
          <w:spacing w:val="2"/>
          <w:sz w:val="27"/>
          <w:szCs w:val="27"/>
        </w:rPr>
        <w:lastRenderedPageBreak/>
        <w:t xml:space="preserve">you a fixed goal to focus on and helping to </w:t>
      </w:r>
      <w:proofErr w:type="gramStart"/>
      <w:r>
        <w:rPr>
          <w:rFonts w:ascii="Segoe UI" w:hAnsi="Segoe UI" w:cs="Segoe UI"/>
          <w:color w:val="17191D"/>
          <w:spacing w:val="2"/>
          <w:sz w:val="27"/>
          <w:szCs w:val="27"/>
        </w:rPr>
        <w:t>keep the user in mind at all times</w:t>
      </w:r>
      <w:proofErr w:type="gramEnd"/>
      <w:r>
        <w:rPr>
          <w:rFonts w:ascii="Segoe UI" w:hAnsi="Segoe UI" w:cs="Segoe UI"/>
          <w:color w:val="17191D"/>
          <w:spacing w:val="2"/>
          <w:sz w:val="27"/>
          <w:szCs w:val="27"/>
        </w:rPr>
        <w:t>.</w:t>
      </w:r>
    </w:p>
    <w:p w14:paraId="45ACF6EF" w14:textId="77777777" w:rsidR="00EB4694" w:rsidRDefault="00EB4694" w:rsidP="00EB4694">
      <w:pPr>
        <w:pStyle w:val="sc-kgobcf"/>
        <w:numPr>
          <w:ilvl w:val="0"/>
          <w:numId w:val="5"/>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How? </w:t>
      </w:r>
      <w:r>
        <w:rPr>
          <w:rFonts w:ascii="Segoe UI" w:hAnsi="Segoe UI" w:cs="Segoe UI"/>
          <w:color w:val="17191D"/>
          <w:spacing w:val="2"/>
          <w:sz w:val="27"/>
          <w:szCs w:val="27"/>
        </w:rPr>
        <w:t>When framing your problem statement, you’ll focus on the user’s needs rather than those of the business. A good problem statement is human-centered, broad enough for creativity, yet specific enough to provide guidance and direction.</w:t>
      </w:r>
    </w:p>
    <w:p w14:paraId="178A1687" w14:textId="77777777" w:rsidR="00EB4694" w:rsidRDefault="00EB4694" w:rsidP="00EB4694">
      <w:pPr>
        <w:pStyle w:val="sc-kgobcf"/>
        <w:numPr>
          <w:ilvl w:val="0"/>
          <w:numId w:val="5"/>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w:t>
      </w:r>
      <w:r>
        <w:rPr>
          <w:rFonts w:ascii="Segoe UI" w:hAnsi="Segoe UI" w:cs="Segoe UI"/>
          <w:color w:val="17191D"/>
          <w:spacing w:val="2"/>
          <w:sz w:val="27"/>
          <w:szCs w:val="27"/>
        </w:rPr>
        <w:t xml:space="preserve"> “My employees need to be able to maintain a healthy lifestyle while working in the office” is much more user-centric than “I need to keep my employees healthy and happy </w:t>
      </w:r>
      <w:proofErr w:type="gramStart"/>
      <w:r>
        <w:rPr>
          <w:rFonts w:ascii="Segoe UI" w:hAnsi="Segoe UI" w:cs="Segoe UI"/>
          <w:color w:val="17191D"/>
          <w:spacing w:val="2"/>
          <w:sz w:val="27"/>
          <w:szCs w:val="27"/>
        </w:rPr>
        <w:t>in order to</w:t>
      </w:r>
      <w:proofErr w:type="gramEnd"/>
      <w:r>
        <w:rPr>
          <w:rFonts w:ascii="Segoe UI" w:hAnsi="Segoe UI" w:cs="Segoe UI"/>
          <w:color w:val="17191D"/>
          <w:spacing w:val="2"/>
          <w:sz w:val="27"/>
          <w:szCs w:val="27"/>
        </w:rPr>
        <w:t xml:space="preserve"> boost retention.”</w:t>
      </w:r>
    </w:p>
    <w:p w14:paraId="278EFB82"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3. Ideate</w:t>
      </w:r>
    </w:p>
    <w:p w14:paraId="33536220" w14:textId="77777777" w:rsidR="00EB4694" w:rsidRDefault="00EB4694" w:rsidP="00EB4694">
      <w:pPr>
        <w:pStyle w:val="sc-kgobcf"/>
        <w:numPr>
          <w:ilvl w:val="0"/>
          <w:numId w:val="6"/>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What? </w:t>
      </w:r>
      <w:r>
        <w:rPr>
          <w:rFonts w:ascii="Segoe UI" w:hAnsi="Segoe UI" w:cs="Segoe UI"/>
          <w:color w:val="17191D"/>
          <w:spacing w:val="2"/>
          <w:sz w:val="27"/>
          <w:szCs w:val="27"/>
        </w:rPr>
        <w:t>With a clear problem statement in mind, you’ll now aim to come up with as many ideas and potential solutions as possible.</w:t>
      </w:r>
    </w:p>
    <w:p w14:paraId="20E82C6F" w14:textId="77777777" w:rsidR="00EB4694" w:rsidRDefault="00EB4694" w:rsidP="00EB4694">
      <w:pPr>
        <w:pStyle w:val="sc-kgobcf"/>
        <w:numPr>
          <w:ilvl w:val="0"/>
          <w:numId w:val="6"/>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 </w:t>
      </w:r>
      <w:r>
        <w:rPr>
          <w:rFonts w:ascii="Segoe UI" w:hAnsi="Segoe UI" w:cs="Segoe UI"/>
          <w:color w:val="17191D"/>
          <w:spacing w:val="2"/>
          <w:sz w:val="27"/>
          <w:szCs w:val="27"/>
        </w:rPr>
        <w:t>The ideation phase gets you thinking outside the box and exploring new angles. By focusing on quantity of ideas rather than quality, you’re more likely to free your mind and stumble upon innovation!</w:t>
      </w:r>
    </w:p>
    <w:p w14:paraId="05FD6AC1" w14:textId="77777777" w:rsidR="00EB4694" w:rsidRDefault="00EB4694" w:rsidP="00EB4694">
      <w:pPr>
        <w:pStyle w:val="sc-kgobcf"/>
        <w:numPr>
          <w:ilvl w:val="0"/>
          <w:numId w:val="6"/>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How? </w:t>
      </w:r>
      <w:r>
        <w:rPr>
          <w:rFonts w:ascii="Segoe UI" w:hAnsi="Segoe UI" w:cs="Segoe UI"/>
          <w:color w:val="17191D"/>
          <w:spacing w:val="2"/>
          <w:sz w:val="27"/>
          <w:szCs w:val="27"/>
        </w:rPr>
        <w:t>During dedicated ideation sessions, you’ll use a range of different ideation techniques such as bodystorming, reverse thinking, and worst possible idea.</w:t>
      </w:r>
    </w:p>
    <w:p w14:paraId="65F52C14" w14:textId="77777777" w:rsidR="00EB4694" w:rsidRDefault="00EB4694" w:rsidP="00EB4694">
      <w:pPr>
        <w:pStyle w:val="sc-kgobcf"/>
        <w:numPr>
          <w:ilvl w:val="0"/>
          <w:numId w:val="6"/>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w:t>
      </w:r>
      <w:r>
        <w:rPr>
          <w:rFonts w:ascii="Segoe UI" w:hAnsi="Segoe UI" w:cs="Segoe UI"/>
          <w:color w:val="17191D"/>
          <w:spacing w:val="2"/>
          <w:sz w:val="27"/>
          <w:szCs w:val="27"/>
        </w:rPr>
        <w:t> Based on what you’ve learned in the empathize phase, you hold several ideation sessions with a variety of different stakeholders. With your problem statement to hand, you come up with as many ideas as possible for how you might make your employees happier and thus more likely to stay with the company.</w:t>
      </w:r>
    </w:p>
    <w:p w14:paraId="2E435020" w14:textId="7C151C85" w:rsidR="00EB4694" w:rsidRPr="00540531" w:rsidRDefault="00EB4694" w:rsidP="00540531">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4. Prototype</w:t>
      </w:r>
    </w:p>
    <w:p w14:paraId="6765B7EF" w14:textId="77777777" w:rsidR="00EB4694" w:rsidRDefault="00EB4694" w:rsidP="00EB4694">
      <w:pPr>
        <w:pStyle w:val="sc-kgobcf"/>
        <w:numPr>
          <w:ilvl w:val="1"/>
          <w:numId w:val="7"/>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What? </w:t>
      </w:r>
      <w:r>
        <w:rPr>
          <w:rFonts w:ascii="Segoe UI" w:hAnsi="Segoe UI" w:cs="Segoe UI"/>
          <w:color w:val="17191D"/>
          <w:spacing w:val="2"/>
          <w:sz w:val="27"/>
          <w:szCs w:val="27"/>
        </w:rPr>
        <w:t>Having narrowed your ideas down to a select few, you’ll now turn them into prototypes—or “scaled-down” versions of the product or concept you want to test.</w:t>
      </w:r>
    </w:p>
    <w:p w14:paraId="444E43A2" w14:textId="77777777" w:rsidR="00EB4694" w:rsidRDefault="00EB4694" w:rsidP="00EB4694">
      <w:pPr>
        <w:pStyle w:val="sc-kgobcf"/>
        <w:numPr>
          <w:ilvl w:val="1"/>
          <w:numId w:val="7"/>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 </w:t>
      </w:r>
      <w:r>
        <w:rPr>
          <w:rFonts w:ascii="Segoe UI" w:hAnsi="Segoe UI" w:cs="Segoe UI"/>
          <w:color w:val="17191D"/>
          <w:spacing w:val="2"/>
          <w:sz w:val="27"/>
          <w:szCs w:val="27"/>
        </w:rPr>
        <w:t xml:space="preserve">The prototyping </w:t>
      </w:r>
      <w:proofErr w:type="spellStart"/>
      <w:r>
        <w:rPr>
          <w:rFonts w:ascii="Segoe UI" w:hAnsi="Segoe UI" w:cs="Segoe UI"/>
          <w:color w:val="17191D"/>
          <w:spacing w:val="2"/>
          <w:sz w:val="27"/>
          <w:szCs w:val="27"/>
        </w:rPr>
        <w:t>stagegives</w:t>
      </w:r>
      <w:proofErr w:type="spellEnd"/>
      <w:r>
        <w:rPr>
          <w:rFonts w:ascii="Segoe UI" w:hAnsi="Segoe UI" w:cs="Segoe UI"/>
          <w:color w:val="17191D"/>
          <w:spacing w:val="2"/>
          <w:sz w:val="27"/>
          <w:szCs w:val="27"/>
        </w:rPr>
        <w:t xml:space="preserve"> you something tangible that can be tested on real users. This is crucial in maintaining a user-centric approach.</w:t>
      </w:r>
    </w:p>
    <w:p w14:paraId="098588B4" w14:textId="77777777" w:rsidR="00EB4694" w:rsidRDefault="00EB4694" w:rsidP="00EB4694">
      <w:pPr>
        <w:pStyle w:val="sc-kgobcf"/>
        <w:numPr>
          <w:ilvl w:val="1"/>
          <w:numId w:val="7"/>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lastRenderedPageBreak/>
        <w:t>How? </w:t>
      </w:r>
      <w:r>
        <w:rPr>
          <w:rFonts w:ascii="Segoe UI" w:hAnsi="Segoe UI" w:cs="Segoe UI"/>
          <w:color w:val="17191D"/>
          <w:spacing w:val="2"/>
          <w:sz w:val="27"/>
          <w:szCs w:val="27"/>
        </w:rPr>
        <w:t>Depending on what you’re testing, prototypes can take various forms—from basic paper models to interactive, digital prototypes. When creating your prototypes, have a clear goal in mind; know exactly what you want your prototype to represent and therefore test.</w:t>
      </w:r>
    </w:p>
    <w:p w14:paraId="62DA159D" w14:textId="77777777" w:rsidR="00EB4694" w:rsidRDefault="00EB4694" w:rsidP="00EB4694">
      <w:pPr>
        <w:pStyle w:val="sc-kgobcf"/>
        <w:numPr>
          <w:ilvl w:val="1"/>
          <w:numId w:val="7"/>
        </w:numPr>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w:t>
      </w:r>
      <w:r>
        <w:rPr>
          <w:rFonts w:ascii="Segoe UI" w:hAnsi="Segoe UI" w:cs="Segoe UI"/>
          <w:color w:val="17191D"/>
          <w:spacing w:val="2"/>
          <w:sz w:val="27"/>
          <w:szCs w:val="27"/>
        </w:rPr>
        <w:t> During the ideation phase, one idea that came up was to offer free yoga classes. To prototype this idea, you set up a dedicated yoga room in the office, complete with mats, water bottles, and hand towels.</w:t>
      </w:r>
    </w:p>
    <w:p w14:paraId="637C1906" w14:textId="77777777" w:rsidR="00EB4694" w:rsidRDefault="00EB4694" w:rsidP="00EB4694">
      <w:pPr>
        <w:pStyle w:val="Heading3"/>
        <w:spacing w:before="408" w:after="192"/>
        <w:textAlignment w:val="baseline"/>
        <w:rPr>
          <w:rFonts w:ascii="Segoe UI" w:hAnsi="Segoe UI" w:cs="Segoe UI"/>
          <w:color w:val="17191D"/>
          <w:sz w:val="27"/>
          <w:szCs w:val="27"/>
        </w:rPr>
      </w:pPr>
      <w:r>
        <w:rPr>
          <w:rFonts w:ascii="Segoe UI" w:hAnsi="Segoe UI" w:cs="Segoe UI"/>
          <w:b/>
          <w:bCs/>
          <w:color w:val="17191D"/>
        </w:rPr>
        <w:t>Step 5. Test</w:t>
      </w:r>
    </w:p>
    <w:p w14:paraId="6976EB97" w14:textId="50F41C04" w:rsidR="00EB4694" w:rsidRPr="00540531" w:rsidRDefault="00EB4694" w:rsidP="00540531">
      <w:pPr>
        <w:pStyle w:val="sc-kgobcf"/>
        <w:spacing w:before="90" w:beforeAutospacing="0" w:after="360" w:afterAutospacing="0"/>
        <w:textAlignment w:val="baseline"/>
        <w:rPr>
          <w:rFonts w:ascii="Segoe UI" w:hAnsi="Segoe UI" w:cs="Segoe UI"/>
          <w:color w:val="17191D"/>
          <w:spacing w:val="2"/>
          <w:sz w:val="27"/>
          <w:szCs w:val="27"/>
        </w:rPr>
      </w:pPr>
      <w:r>
        <w:rPr>
          <w:rFonts w:ascii="Segoe UI" w:hAnsi="Segoe UI" w:cs="Segoe UI"/>
          <w:color w:val="17191D"/>
          <w:spacing w:val="2"/>
          <w:sz w:val="27"/>
          <w:szCs w:val="27"/>
        </w:rPr>
        <w:t>What? The fifth step in the design thinking process will see you testing your prototypes on real or representative users.</w:t>
      </w:r>
    </w:p>
    <w:p w14:paraId="1238F379" w14:textId="77777777" w:rsidR="00EB4694" w:rsidRDefault="00EB4694" w:rsidP="00540531">
      <w:pPr>
        <w:pStyle w:val="sc-kgobcf"/>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Why? </w:t>
      </w:r>
      <w:r>
        <w:rPr>
          <w:rFonts w:ascii="Segoe UI" w:hAnsi="Segoe UI" w:cs="Segoe UI"/>
          <w:color w:val="17191D"/>
          <w:spacing w:val="2"/>
          <w:sz w:val="27"/>
          <w:szCs w:val="27"/>
        </w:rPr>
        <w:t>The testing phase enables you to see where your prototype works well and where it needs improving. Based on user feedback, you can make changes and improvements before you spend time and money developing and/or implementing your solution.</w:t>
      </w:r>
    </w:p>
    <w:p w14:paraId="2DE126D9" w14:textId="77777777" w:rsidR="00EB4694" w:rsidRDefault="00EB4694" w:rsidP="00540531">
      <w:pPr>
        <w:pStyle w:val="sc-kgobcf"/>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How? </w:t>
      </w:r>
      <w:r>
        <w:rPr>
          <w:rFonts w:ascii="Segoe UI" w:hAnsi="Segoe UI" w:cs="Segoe UI"/>
          <w:color w:val="17191D"/>
          <w:spacing w:val="2"/>
          <w:sz w:val="27"/>
          <w:szCs w:val="27"/>
        </w:rPr>
        <w:t>You’ll run user testing sessions where you observe your target users as they interact with your prototype. You may also gather verbal feedback. With everything you learn from the testing phase, you’ll make changes to your design or come up with a completely new idea altogether!</w:t>
      </w:r>
    </w:p>
    <w:p w14:paraId="319C2E05" w14:textId="77777777" w:rsidR="00EB4694" w:rsidRDefault="00EB4694" w:rsidP="00540531">
      <w:pPr>
        <w:pStyle w:val="sc-kgobcf"/>
        <w:spacing w:before="0" w:beforeAutospacing="0" w:after="0" w:afterAutospacing="0"/>
        <w:textAlignment w:val="baseline"/>
        <w:rPr>
          <w:rFonts w:ascii="Segoe UI" w:hAnsi="Segoe UI" w:cs="Segoe UI"/>
          <w:color w:val="17191D"/>
          <w:spacing w:val="2"/>
          <w:sz w:val="27"/>
          <w:szCs w:val="27"/>
        </w:rPr>
      </w:pPr>
      <w:r>
        <w:rPr>
          <w:rStyle w:val="Strong"/>
          <w:rFonts w:ascii="Segoe UI" w:eastAsiaTheme="majorEastAsia" w:hAnsi="Segoe UI" w:cs="Segoe UI"/>
          <w:color w:val="17191D"/>
          <w:spacing w:val="2"/>
          <w:sz w:val="27"/>
          <w:szCs w:val="27"/>
          <w:bdr w:val="none" w:sz="0" w:space="0" w:color="auto" w:frame="1"/>
        </w:rPr>
        <w:t>For example: </w:t>
      </w:r>
      <w:r>
        <w:rPr>
          <w:rFonts w:ascii="Segoe UI" w:hAnsi="Segoe UI" w:cs="Segoe UI"/>
          <w:color w:val="17191D"/>
          <w:spacing w:val="2"/>
          <w:sz w:val="27"/>
          <w:szCs w:val="27"/>
        </w:rPr>
        <w:t xml:space="preserve">You decide to test the yoga idea for two months to see how employees respond. You find that people enjoy the yoga </w:t>
      </w:r>
      <w:proofErr w:type="gramStart"/>
      <w:r>
        <w:rPr>
          <w:rFonts w:ascii="Segoe UI" w:hAnsi="Segoe UI" w:cs="Segoe UI"/>
          <w:color w:val="17191D"/>
          <w:spacing w:val="2"/>
          <w:sz w:val="27"/>
          <w:szCs w:val="27"/>
        </w:rPr>
        <w:t>classes, but</w:t>
      </w:r>
      <w:proofErr w:type="gramEnd"/>
      <w:r>
        <w:rPr>
          <w:rFonts w:ascii="Segoe UI" w:hAnsi="Segoe UI" w:cs="Segoe UI"/>
          <w:color w:val="17191D"/>
          <w:spacing w:val="2"/>
          <w:sz w:val="27"/>
          <w:szCs w:val="27"/>
        </w:rPr>
        <w:t xml:space="preserve"> are put off by the fact that they are in the middle of the day and there is nowhere to shower. Based on this feedback, you decide to move the yoga classes to the evening.</w:t>
      </w:r>
    </w:p>
    <w:p w14:paraId="4F4A4799" w14:textId="2C44ACC4" w:rsidR="00EB4694" w:rsidRDefault="00B761BA">
      <w:hyperlink r:id="rId16" w:history="1">
        <w:r w:rsidR="001F0B39" w:rsidRPr="008521F8">
          <w:rPr>
            <w:rStyle w:val="Hyperlink"/>
            <w:highlight w:val="yellow"/>
          </w:rPr>
          <w:t>https://www.invisionapp.com/inside-design/what-is-design-thinking/</w:t>
        </w:r>
      </w:hyperlink>
    </w:p>
    <w:p w14:paraId="16F37F17" w14:textId="4FFC6B8F" w:rsidR="001F0B39" w:rsidRDefault="001F0B39"/>
    <w:p w14:paraId="7CD73879" w14:textId="77777777" w:rsidR="001F0B39" w:rsidRDefault="001F0B39" w:rsidP="001F0B39">
      <w:pPr>
        <w:pStyle w:val="Heading3"/>
        <w:shd w:val="clear" w:color="auto" w:fill="FFFFFF"/>
        <w:rPr>
          <w:rFonts w:ascii="Helvetica" w:hAnsi="Helvetica" w:cs="Helvetica"/>
          <w:color w:val="282828"/>
        </w:rPr>
      </w:pPr>
      <w:r>
        <w:rPr>
          <w:rFonts w:ascii="Helvetica" w:hAnsi="Helvetica" w:cs="Helvetica"/>
          <w:color w:val="282828"/>
        </w:rPr>
        <w:t>CONCLUSION</w:t>
      </w:r>
    </w:p>
    <w:p w14:paraId="679E64E1" w14:textId="77777777" w:rsidR="001F0B39" w:rsidRDefault="001F0B39" w:rsidP="001F0B39">
      <w:pPr>
        <w:pStyle w:val="NormalWeb"/>
        <w:shd w:val="clear" w:color="auto" w:fill="FFFFFF"/>
        <w:rPr>
          <w:rFonts w:ascii="Georgia" w:hAnsi="Georgia"/>
          <w:color w:val="282828"/>
        </w:rPr>
      </w:pPr>
      <w:r>
        <w:rPr>
          <w:rFonts w:ascii="Georgia" w:hAnsi="Georgia"/>
          <w:color w:val="282828"/>
        </w:rPr>
        <w:t xml:space="preserve">As we have seen, the structure of design thinking creates a natural flow from research to rollout. Immersion in the customer experience produces data, which is transformed into insights, which help teams agree on design criteria they use to brainstorm solutions. Assumptions about what’s critical to the success of those solutions are examined and then </w:t>
      </w:r>
      <w:r>
        <w:rPr>
          <w:rFonts w:ascii="Georgia" w:hAnsi="Georgia"/>
          <w:color w:val="282828"/>
        </w:rPr>
        <w:lastRenderedPageBreak/>
        <w:t>tested with rough prototypes that help teams further develop innovations and prepare them for real-world experiments.</w:t>
      </w:r>
    </w:p>
    <w:p w14:paraId="4290ED5F" w14:textId="0309EEA1" w:rsidR="001F0B39" w:rsidRDefault="001F0B39" w:rsidP="001F0B39">
      <w:pPr>
        <w:pStyle w:val="NormalWeb"/>
        <w:shd w:val="clear" w:color="auto" w:fill="FFFFFF"/>
        <w:rPr>
          <w:rFonts w:ascii="Georgia" w:hAnsi="Georgia"/>
          <w:color w:val="282828"/>
        </w:rPr>
      </w:pPr>
      <w:r>
        <w:rPr>
          <w:rFonts w:ascii="Georgia" w:hAnsi="Georgia"/>
          <w:color w:val="282828"/>
        </w:rPr>
        <w:t>Along the way, design-thinking processes counteract human biases that thwart creativity while addressing the challenges typically faced in reaching superior solutions, lowered costs and risks, and employee buy-in. Recognizing organizations as collections of human beings who are motivated by varying perspectives and emotions, design thinking emphasizes engagement, dialogue, and learning. By involving customers and other stakeholders in the definition of the problem and the development of solutions, design thinking garners a broad commitment to change. And by supplying a structure to the innovation process, design thinking helps innovators collaborate and agree on what is essential to the outcome at every phase. It does this not only by overcoming workplace politics but by shaping the experiences of the innovators, and of their key stakeholders and implementers, at every step. </w:t>
      </w:r>
      <w:r>
        <w:rPr>
          <w:rStyle w:val="Emphasis"/>
          <w:rFonts w:ascii="Georgia" w:hAnsi="Georgia"/>
          <w:color w:val="282828"/>
        </w:rPr>
        <w:t>That</w:t>
      </w:r>
      <w:r>
        <w:rPr>
          <w:rFonts w:ascii="Georgia" w:hAnsi="Georgia"/>
          <w:color w:val="282828"/>
        </w:rPr>
        <w:t> is social technology at work.</w:t>
      </w:r>
    </w:p>
    <w:p w14:paraId="2F144159" w14:textId="6E92C178" w:rsidR="001F0B39" w:rsidRDefault="00B761BA" w:rsidP="001F0B39">
      <w:pPr>
        <w:pStyle w:val="NormalWeb"/>
        <w:shd w:val="clear" w:color="auto" w:fill="FFFFFF"/>
        <w:rPr>
          <w:rFonts w:ascii="Georgia" w:hAnsi="Georgia"/>
          <w:color w:val="282828"/>
        </w:rPr>
      </w:pPr>
      <w:hyperlink r:id="rId17" w:history="1">
        <w:r w:rsidR="00EB2AC9" w:rsidRPr="008521F8">
          <w:rPr>
            <w:rStyle w:val="Hyperlink"/>
            <w:rFonts w:ascii="Georgia" w:hAnsi="Georgia"/>
            <w:highlight w:val="yellow"/>
          </w:rPr>
          <w:t>https://hbr.org/2018/09/why-design-thinking-works</w:t>
        </w:r>
      </w:hyperlink>
    </w:p>
    <w:p w14:paraId="703BE56E" w14:textId="58B2A5A4" w:rsidR="00EB2AC9" w:rsidRDefault="00EB2AC9" w:rsidP="001F0B39">
      <w:pPr>
        <w:pStyle w:val="NormalWeb"/>
        <w:shd w:val="clear" w:color="auto" w:fill="FFFFFF"/>
        <w:rPr>
          <w:rFonts w:ascii="Georgia" w:hAnsi="Georgia"/>
          <w:color w:val="282828"/>
        </w:rPr>
      </w:pPr>
    </w:p>
    <w:p w14:paraId="5001E25D" w14:textId="77777777" w:rsidR="00EB2AC9" w:rsidRDefault="00EB2AC9" w:rsidP="00EB2AC9">
      <w:pPr>
        <w:pStyle w:val="post-tag"/>
        <w:numPr>
          <w:ilvl w:val="0"/>
          <w:numId w:val="9"/>
        </w:numPr>
      </w:pPr>
      <w:r>
        <w:t> </w:t>
      </w:r>
      <w:hyperlink r:id="rId18" w:history="1">
        <w:r>
          <w:rPr>
            <w:rStyle w:val="Hyperlink"/>
            <w:b/>
            <w:bCs/>
            <w:color w:val="1D2632"/>
          </w:rPr>
          <w:t>Design Thinking</w:t>
        </w:r>
      </w:hyperlink>
    </w:p>
    <w:p w14:paraId="7355F142" w14:textId="7B6336B3" w:rsidR="00EB2AC9" w:rsidRDefault="00EB2AC9" w:rsidP="00EB2AC9">
      <w:pPr>
        <w:rPr>
          <w:rFonts w:ascii="Montserrat" w:hAnsi="Montserrat"/>
          <w:color w:val="1D2632"/>
        </w:rPr>
      </w:pPr>
      <w:r>
        <w:rPr>
          <w:rFonts w:ascii="Montserrat" w:hAnsi="Montserrat"/>
          <w:noProof/>
          <w:color w:val="1D2632"/>
        </w:rPr>
        <w:drawing>
          <wp:inline distT="0" distB="0" distL="0" distR="0" wp14:anchorId="6429E364" wp14:editId="2D784E5E">
            <wp:extent cx="5943600" cy="3308985"/>
            <wp:effectExtent l="0" t="0" r="0" b="0"/>
            <wp:docPr id="7" name="Picture 7" descr="The design think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sign thinking proces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p>
    <w:p w14:paraId="43156B42" w14:textId="77777777" w:rsidR="00EB2AC9" w:rsidRDefault="00EB2AC9" w:rsidP="00EB2AC9">
      <w:pPr>
        <w:pStyle w:val="has-medium-font-size"/>
        <w:rPr>
          <w:rFonts w:ascii="Montserrat" w:hAnsi="Montserrat"/>
          <w:color w:val="1D2632"/>
          <w:sz w:val="30"/>
          <w:szCs w:val="30"/>
        </w:rPr>
      </w:pPr>
      <w:r>
        <w:rPr>
          <w:rFonts w:ascii="Montserrat" w:hAnsi="Montserrat"/>
          <w:color w:val="1D2632"/>
          <w:sz w:val="30"/>
          <w:szCs w:val="30"/>
        </w:rPr>
        <w:t>Organizations seeking to build business agility often talk about something called “</w:t>
      </w:r>
      <w:r>
        <w:rPr>
          <w:rStyle w:val="Strong"/>
          <w:rFonts w:ascii="Montserrat" w:eastAsiaTheme="majorEastAsia" w:hAnsi="Montserrat"/>
          <w:color w:val="1D2632"/>
          <w:sz w:val="30"/>
          <w:szCs w:val="30"/>
        </w:rPr>
        <w:t>design thinking</w:t>
      </w:r>
      <w:r>
        <w:rPr>
          <w:rFonts w:ascii="Montserrat" w:hAnsi="Montserrat"/>
          <w:color w:val="1D2632"/>
          <w:sz w:val="30"/>
          <w:szCs w:val="30"/>
        </w:rPr>
        <w:t xml:space="preserve">”. We use design thinking at MAQE in every project. You can see it in action in our work </w:t>
      </w:r>
      <w:r>
        <w:rPr>
          <w:rFonts w:ascii="Montserrat" w:hAnsi="Montserrat"/>
          <w:color w:val="1D2632"/>
          <w:sz w:val="30"/>
          <w:szCs w:val="30"/>
        </w:rPr>
        <w:lastRenderedPageBreak/>
        <w:t>with </w:t>
      </w:r>
      <w:proofErr w:type="spellStart"/>
      <w:r>
        <w:rPr>
          <w:rFonts w:ascii="Montserrat" w:hAnsi="Montserrat"/>
          <w:color w:val="1D2632"/>
          <w:sz w:val="30"/>
          <w:szCs w:val="30"/>
        </w:rPr>
        <w:fldChar w:fldCharType="begin"/>
      </w:r>
      <w:r>
        <w:rPr>
          <w:rFonts w:ascii="Montserrat" w:hAnsi="Montserrat"/>
          <w:color w:val="1D2632"/>
          <w:sz w:val="30"/>
          <w:szCs w:val="30"/>
        </w:rPr>
        <w:instrText xml:space="preserve"> HYPERLINK "https://www.maqe.com/success_story/transforming-an-ecommerce-workflow/" </w:instrText>
      </w:r>
      <w:r>
        <w:rPr>
          <w:rFonts w:ascii="Montserrat" w:hAnsi="Montserrat"/>
          <w:color w:val="1D2632"/>
          <w:sz w:val="30"/>
          <w:szCs w:val="30"/>
        </w:rPr>
        <w:fldChar w:fldCharType="separate"/>
      </w:r>
      <w:r>
        <w:rPr>
          <w:rStyle w:val="Hyperlink"/>
          <w:rFonts w:ascii="Montserrat" w:hAnsi="Montserrat"/>
          <w:b/>
          <w:bCs/>
          <w:color w:val="1D2632"/>
          <w:sz w:val="30"/>
          <w:szCs w:val="30"/>
        </w:rPr>
        <w:t>Chanintr</w:t>
      </w:r>
      <w:proofErr w:type="spellEnd"/>
      <w:r>
        <w:rPr>
          <w:rFonts w:ascii="Montserrat" w:hAnsi="Montserrat"/>
          <w:color w:val="1D2632"/>
          <w:sz w:val="30"/>
          <w:szCs w:val="30"/>
        </w:rPr>
        <w:fldChar w:fldCharType="end"/>
      </w:r>
      <w:r>
        <w:rPr>
          <w:rFonts w:ascii="Montserrat" w:hAnsi="Montserrat"/>
          <w:color w:val="1D2632"/>
          <w:sz w:val="30"/>
          <w:szCs w:val="30"/>
        </w:rPr>
        <w:t>. Design Thinking informs how we work and how our teams are structured.</w:t>
      </w:r>
    </w:p>
    <w:p w14:paraId="27C0AD9A" w14:textId="77777777" w:rsidR="00EB2AC9" w:rsidRDefault="00EB2AC9" w:rsidP="00EB2AC9">
      <w:pPr>
        <w:pStyle w:val="NormalWeb"/>
        <w:rPr>
          <w:rFonts w:ascii="Montserrat" w:hAnsi="Montserrat"/>
          <w:color w:val="1D2632"/>
        </w:rPr>
      </w:pPr>
      <w:r>
        <w:rPr>
          <w:rFonts w:ascii="Montserrat" w:hAnsi="Montserrat"/>
          <w:color w:val="1D2632"/>
        </w:rPr>
        <w:t>If you’re not sure what design thinking is but you’ve heard about it, this post will go into some detail about design thinking and how you can use it as a human-centric approach to problem solving.</w:t>
      </w:r>
    </w:p>
    <w:p w14:paraId="25D0B2A1" w14:textId="77777777" w:rsidR="00EB2AC9" w:rsidRDefault="00EB2AC9" w:rsidP="00EB2AC9">
      <w:pPr>
        <w:pStyle w:val="Heading2"/>
        <w:spacing w:before="0" w:beforeAutospacing="0" w:after="0" w:afterAutospacing="0"/>
        <w:rPr>
          <w:rFonts w:ascii="Montserrat" w:hAnsi="Montserrat"/>
          <w:color w:val="1D2632"/>
        </w:rPr>
      </w:pPr>
      <w:r>
        <w:rPr>
          <w:rFonts w:ascii="Montserrat" w:hAnsi="Montserrat"/>
          <w:color w:val="1D2632"/>
        </w:rPr>
        <w:t>What is design thinking?</w:t>
      </w:r>
    </w:p>
    <w:p w14:paraId="5261A17B" w14:textId="77777777" w:rsidR="00EB2AC9" w:rsidRDefault="00EB2AC9" w:rsidP="00EB2AC9">
      <w:pPr>
        <w:pStyle w:val="NormalWeb"/>
        <w:rPr>
          <w:rFonts w:ascii="Montserrat" w:hAnsi="Montserrat"/>
          <w:color w:val="1D2632"/>
        </w:rPr>
      </w:pPr>
      <w:r>
        <w:rPr>
          <w:rStyle w:val="Strong"/>
          <w:rFonts w:ascii="Montserrat" w:eastAsiaTheme="majorEastAsia" w:hAnsi="Montserrat"/>
          <w:color w:val="1D2632"/>
        </w:rPr>
        <w:t>Design thinking is an iterative, non-linear way of working that seeks to understand users and solve problems</w:t>
      </w:r>
      <w:r>
        <w:rPr>
          <w:rFonts w:ascii="Montserrat" w:hAnsi="Montserrat"/>
          <w:color w:val="1D2632"/>
        </w:rPr>
        <w:t xml:space="preserve">. It consists of five phases-empathize, define, ideate, prototype and test. The process is perfect for situations where the overall challenge is not </w:t>
      </w:r>
      <w:proofErr w:type="gramStart"/>
      <w:r>
        <w:rPr>
          <w:rFonts w:ascii="Montserrat" w:hAnsi="Montserrat"/>
          <w:color w:val="1D2632"/>
        </w:rPr>
        <w:t>clear</w:t>
      </w:r>
      <w:proofErr w:type="gramEnd"/>
      <w:r>
        <w:rPr>
          <w:rFonts w:ascii="Montserrat" w:hAnsi="Montserrat"/>
          <w:color w:val="1D2632"/>
        </w:rPr>
        <w:t xml:space="preserve"> or you have problems that are as yet unknown. </w:t>
      </w:r>
    </w:p>
    <w:p w14:paraId="067CC11B" w14:textId="77777777" w:rsidR="00EB2AC9" w:rsidRDefault="00EB2AC9" w:rsidP="00EB2AC9">
      <w:pPr>
        <w:pStyle w:val="NormalWeb"/>
        <w:rPr>
          <w:rFonts w:ascii="Montserrat" w:hAnsi="Montserrat"/>
          <w:color w:val="1D2632"/>
        </w:rPr>
      </w:pPr>
      <w:r>
        <w:rPr>
          <w:rFonts w:ascii="Montserrat" w:hAnsi="Montserrat"/>
          <w:color w:val="1D2632"/>
        </w:rPr>
        <w:t xml:space="preserve">With rapid technological, </w:t>
      </w:r>
      <w:proofErr w:type="gramStart"/>
      <w:r>
        <w:rPr>
          <w:rFonts w:ascii="Montserrat" w:hAnsi="Montserrat"/>
          <w:color w:val="1D2632"/>
        </w:rPr>
        <w:t>environmental</w:t>
      </w:r>
      <w:proofErr w:type="gramEnd"/>
      <w:r>
        <w:rPr>
          <w:rFonts w:ascii="Montserrat" w:hAnsi="Montserrat"/>
          <w:color w:val="1D2632"/>
        </w:rPr>
        <w:t xml:space="preserve"> and social change becoming the new normal, it’s important for companies to be as agile as possible. Design thinking is a human-centric approach that can help to deal with this environment of constant change. It allows designers to focus on what’s best for the user.</w:t>
      </w:r>
    </w:p>
    <w:p w14:paraId="7B08DEFA" w14:textId="77777777" w:rsidR="00EB2AC9" w:rsidRDefault="00B761BA" w:rsidP="00EB2AC9">
      <w:pPr>
        <w:rPr>
          <w:rFonts w:ascii="Times New Roman" w:hAnsi="Times New Roman"/>
        </w:rPr>
      </w:pPr>
      <w:r>
        <w:pict w14:anchorId="360553D6">
          <v:rect id="_x0000_i1025" style="width:0;height:1.5pt" o:hralign="center" o:hrstd="t" o:hrnoshade="t" o:hr="t" fillcolor="#e9edf3" stroked="f"/>
        </w:pict>
      </w:r>
    </w:p>
    <w:p w14:paraId="1E5F298A" w14:textId="77777777" w:rsidR="00EB2AC9" w:rsidRDefault="00EB2AC9" w:rsidP="00EB2AC9">
      <w:pPr>
        <w:pStyle w:val="Heading2"/>
        <w:spacing w:before="0" w:beforeAutospacing="0" w:after="0" w:afterAutospacing="0"/>
        <w:rPr>
          <w:rFonts w:ascii="Montserrat" w:hAnsi="Montserrat"/>
          <w:color w:val="1D2632"/>
        </w:rPr>
      </w:pPr>
      <w:r>
        <w:rPr>
          <w:rFonts w:ascii="Montserrat" w:hAnsi="Montserrat"/>
          <w:color w:val="1D2632"/>
        </w:rPr>
        <w:t>The 5 phases of design thinking</w:t>
      </w:r>
    </w:p>
    <w:p w14:paraId="43C94B67" w14:textId="77777777" w:rsidR="00EB2AC9" w:rsidRDefault="00EB2AC9" w:rsidP="00EB2AC9">
      <w:pPr>
        <w:pStyle w:val="NormalWeb"/>
        <w:rPr>
          <w:rFonts w:ascii="Montserrat" w:hAnsi="Montserrat"/>
          <w:color w:val="1D2632"/>
        </w:rPr>
      </w:pPr>
      <w:r>
        <w:rPr>
          <w:rFonts w:ascii="Montserrat" w:hAnsi="Montserrat"/>
          <w:color w:val="1D2632"/>
        </w:rPr>
        <w:t xml:space="preserve">There are 5 phases of design thinking, but it’s important to note that they aren’t sequential steps. </w:t>
      </w:r>
      <w:proofErr w:type="gramStart"/>
      <w:r>
        <w:rPr>
          <w:rFonts w:ascii="Montserrat" w:hAnsi="Montserrat"/>
          <w:color w:val="1D2632"/>
        </w:rPr>
        <w:t>So</w:t>
      </w:r>
      <w:proofErr w:type="gramEnd"/>
      <w:r>
        <w:rPr>
          <w:rFonts w:ascii="Montserrat" w:hAnsi="Montserrat"/>
          <w:color w:val="1D2632"/>
        </w:rPr>
        <w:t xml:space="preserve"> you don’t start in phase 1 and work through them all the way to phase 5 where you reach a conclusion. But you do return to earlier phases at regular intervals throughout your journey.</w:t>
      </w:r>
    </w:p>
    <w:p w14:paraId="1C5E9812" w14:textId="04406B38" w:rsidR="00EB2AC9" w:rsidRDefault="00EB2AC9" w:rsidP="00EB2AC9">
      <w:pPr>
        <w:rPr>
          <w:rFonts w:ascii="Montserrat" w:hAnsi="Montserrat"/>
          <w:color w:val="1D2632"/>
        </w:rPr>
      </w:pPr>
      <w:r>
        <w:rPr>
          <w:rFonts w:ascii="Montserrat" w:hAnsi="Montserrat"/>
          <w:noProof/>
          <w:color w:val="1D2632"/>
        </w:rPr>
        <w:drawing>
          <wp:inline distT="0" distB="0" distL="0" distR="0" wp14:anchorId="056E10C9" wp14:editId="086776AC">
            <wp:extent cx="1428750" cy="1428750"/>
            <wp:effectExtent l="0" t="0" r="0" b="0"/>
            <wp:docPr id="6" name="Picture 6" descr="Design thinking phase 1 - Empath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 thinking phase 1 - Empathiz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3FCA25C" w14:textId="77777777" w:rsidR="00EB2AC9" w:rsidRDefault="00EB2AC9" w:rsidP="00EB2AC9">
      <w:pPr>
        <w:pStyle w:val="Heading3"/>
        <w:spacing w:before="0"/>
        <w:rPr>
          <w:rFonts w:ascii="Montserrat" w:hAnsi="Montserrat"/>
          <w:color w:val="1D2632"/>
        </w:rPr>
      </w:pPr>
      <w:r>
        <w:rPr>
          <w:rFonts w:ascii="Montserrat" w:hAnsi="Montserrat"/>
          <w:color w:val="1D2632"/>
        </w:rPr>
        <w:t>Empathize – Understanding people</w:t>
      </w:r>
    </w:p>
    <w:p w14:paraId="3DED89A0" w14:textId="77777777" w:rsidR="00EB2AC9" w:rsidRDefault="00EB2AC9" w:rsidP="00EB2AC9">
      <w:pPr>
        <w:pStyle w:val="NormalWeb"/>
        <w:rPr>
          <w:rFonts w:ascii="Montserrat" w:hAnsi="Montserrat"/>
          <w:color w:val="1D2632"/>
        </w:rPr>
      </w:pPr>
      <w:r>
        <w:rPr>
          <w:rFonts w:ascii="Montserrat" w:hAnsi="Montserrat"/>
          <w:color w:val="1D2632"/>
        </w:rPr>
        <w:t>Empathy is vital to the design thinking process. It allows designers to step outside their own biases to figure out exactly what the user wants.</w:t>
      </w:r>
    </w:p>
    <w:p w14:paraId="5CC58FAC" w14:textId="77777777" w:rsidR="00EB2AC9" w:rsidRDefault="00EB2AC9" w:rsidP="00EB2AC9">
      <w:pPr>
        <w:pStyle w:val="NormalWeb"/>
        <w:rPr>
          <w:rFonts w:ascii="Montserrat" w:hAnsi="Montserrat"/>
          <w:color w:val="1D2632"/>
        </w:rPr>
      </w:pPr>
      <w:r>
        <w:rPr>
          <w:rFonts w:ascii="Montserrat" w:hAnsi="Montserrat"/>
          <w:color w:val="1D2632"/>
        </w:rPr>
        <w:lastRenderedPageBreak/>
        <w:t xml:space="preserve">Designers and developers can gain empathy by consulting with experts who can help to provide an insight into the overall problem. By liaising with people who </w:t>
      </w:r>
      <w:proofErr w:type="gramStart"/>
      <w:r>
        <w:rPr>
          <w:rFonts w:ascii="Montserrat" w:hAnsi="Montserrat"/>
          <w:color w:val="1D2632"/>
        </w:rPr>
        <w:t>actually deal</w:t>
      </w:r>
      <w:proofErr w:type="gramEnd"/>
      <w:r>
        <w:rPr>
          <w:rFonts w:ascii="Montserrat" w:hAnsi="Montserrat"/>
          <w:color w:val="1D2632"/>
        </w:rPr>
        <w:t xml:space="preserve"> with problems on a day-to-day basis, designers understand their motivations and experiences. Ultimately this means that they can help to create a solution to the problem that helps everyone. Which can include internal teams or the end-user or even both.</w:t>
      </w:r>
    </w:p>
    <w:p w14:paraId="22259D71" w14:textId="77777777" w:rsidR="00EB2AC9" w:rsidRDefault="00EB2AC9" w:rsidP="00EB2AC9">
      <w:pPr>
        <w:pStyle w:val="NormalWeb"/>
        <w:rPr>
          <w:rFonts w:ascii="Montserrat" w:hAnsi="Montserrat"/>
          <w:color w:val="1D2632"/>
        </w:rPr>
      </w:pPr>
      <w:r>
        <w:rPr>
          <w:rFonts w:ascii="Montserrat" w:hAnsi="Montserrat"/>
          <w:color w:val="1D2632"/>
        </w:rPr>
        <w:t>To build solutions and environments that are human-centric, you need real empathy. Taking time in this phase can gather actionable insights and give you the best possible understanding of the needs that need to be resolved by a new product or service.</w:t>
      </w:r>
    </w:p>
    <w:p w14:paraId="1815B75E" w14:textId="7AC419B0" w:rsidR="00EB2AC9" w:rsidRDefault="00EB2AC9" w:rsidP="00EB2AC9">
      <w:pPr>
        <w:rPr>
          <w:rFonts w:ascii="Montserrat" w:hAnsi="Montserrat"/>
          <w:color w:val="1D2632"/>
        </w:rPr>
      </w:pPr>
      <w:r>
        <w:rPr>
          <w:rFonts w:ascii="Montserrat" w:hAnsi="Montserrat"/>
          <w:noProof/>
          <w:color w:val="1D2632"/>
        </w:rPr>
        <w:drawing>
          <wp:inline distT="0" distB="0" distL="0" distR="0" wp14:anchorId="6A86B2E7" wp14:editId="45EEF1EE">
            <wp:extent cx="1428750" cy="1428750"/>
            <wp:effectExtent l="0" t="0" r="0" b="0"/>
            <wp:docPr id="5" name="Picture 5" descr="Design thinking phase 2 - D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ign thinking phase 2 - Def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4285749" w14:textId="77777777" w:rsidR="00EB2AC9" w:rsidRDefault="00EB2AC9" w:rsidP="00EB2AC9">
      <w:pPr>
        <w:pStyle w:val="Heading3"/>
        <w:spacing w:before="0"/>
        <w:rPr>
          <w:rFonts w:ascii="Montserrat" w:hAnsi="Montserrat"/>
          <w:color w:val="1D2632"/>
        </w:rPr>
      </w:pPr>
      <w:r>
        <w:rPr>
          <w:rFonts w:ascii="Montserrat" w:hAnsi="Montserrat"/>
          <w:color w:val="1D2632"/>
        </w:rPr>
        <w:t>Define – Figuring out the problem</w:t>
      </w:r>
    </w:p>
    <w:p w14:paraId="6AA93F98" w14:textId="77777777" w:rsidR="00EB2AC9" w:rsidRDefault="00EB2AC9" w:rsidP="00EB2AC9">
      <w:pPr>
        <w:pStyle w:val="NormalWeb"/>
        <w:rPr>
          <w:rFonts w:ascii="Montserrat" w:hAnsi="Montserrat"/>
          <w:color w:val="1D2632"/>
        </w:rPr>
      </w:pPr>
      <w:r>
        <w:rPr>
          <w:rFonts w:ascii="Montserrat" w:hAnsi="Montserrat"/>
          <w:color w:val="1D2632"/>
        </w:rPr>
        <w:t>During the define phase, you put together the information you gathered during the empathize phase. </w:t>
      </w:r>
    </w:p>
    <w:p w14:paraId="79F98D45" w14:textId="77777777" w:rsidR="00EB2AC9" w:rsidRDefault="00EB2AC9" w:rsidP="00EB2AC9">
      <w:pPr>
        <w:pStyle w:val="NormalWeb"/>
        <w:rPr>
          <w:rFonts w:ascii="Montserrat" w:hAnsi="Montserrat"/>
          <w:color w:val="1D2632"/>
        </w:rPr>
      </w:pPr>
      <w:r>
        <w:rPr>
          <w:rFonts w:ascii="Montserrat" w:hAnsi="Montserrat"/>
          <w:color w:val="1D2632"/>
        </w:rPr>
        <w:t>Once you have collected all the information and observations that you and your team may have gathered, it’s time for some analysis to help you define the core problem.</w:t>
      </w:r>
    </w:p>
    <w:p w14:paraId="75AD9536" w14:textId="77777777" w:rsidR="00EB2AC9" w:rsidRDefault="00EB2AC9" w:rsidP="00EB2AC9">
      <w:pPr>
        <w:pStyle w:val="NormalWeb"/>
        <w:rPr>
          <w:rFonts w:ascii="Montserrat" w:hAnsi="Montserrat"/>
          <w:color w:val="1D2632"/>
        </w:rPr>
      </w:pPr>
      <w:r>
        <w:rPr>
          <w:rFonts w:ascii="Montserrat" w:hAnsi="Montserrat"/>
          <w:color w:val="1D2632"/>
        </w:rPr>
        <w:t>But it’s important to remember that you should keep thinking about the problem in human-centric terms.  By using the findings from the empathize phase, you should be able to define the problem in a way that keeps people at the center of the solution.</w:t>
      </w:r>
    </w:p>
    <w:p w14:paraId="1F423048" w14:textId="77777777" w:rsidR="00EB2AC9" w:rsidRDefault="00EB2AC9" w:rsidP="00EB2AC9">
      <w:pPr>
        <w:pStyle w:val="NormalWeb"/>
        <w:rPr>
          <w:rFonts w:ascii="Montserrat" w:hAnsi="Montserrat"/>
          <w:color w:val="1D2632"/>
        </w:rPr>
      </w:pPr>
      <w:r>
        <w:rPr>
          <w:rFonts w:ascii="Montserrat" w:hAnsi="Montserrat"/>
          <w:color w:val="1D2632"/>
        </w:rPr>
        <w:t>If you’re using a design thinking approach, you wouldn’t define the problem in terms that could highlight a company objective. A statement like “the company needs to increase conversion and lifetime value per user” is not thinking about the problem in a human-centric way. However, if you define the problem in terms of the user, addressing their needs, then a problem statement such as “customers need their goods delivered quickly” would be consistent with a design thinking approach.</w:t>
      </w:r>
    </w:p>
    <w:p w14:paraId="4942F0C7" w14:textId="260655E4" w:rsidR="00EB2AC9" w:rsidRDefault="00EB2AC9" w:rsidP="00EB2AC9">
      <w:pPr>
        <w:rPr>
          <w:rFonts w:ascii="Montserrat" w:hAnsi="Montserrat"/>
          <w:color w:val="1D2632"/>
        </w:rPr>
      </w:pPr>
      <w:r>
        <w:rPr>
          <w:rFonts w:ascii="Montserrat" w:hAnsi="Montserrat"/>
          <w:noProof/>
          <w:color w:val="1D2632"/>
        </w:rPr>
        <w:lastRenderedPageBreak/>
        <w:drawing>
          <wp:inline distT="0" distB="0" distL="0" distR="0" wp14:anchorId="4C8A377C" wp14:editId="7D905B2A">
            <wp:extent cx="1428750" cy="1428750"/>
            <wp:effectExtent l="0" t="0" r="0" b="0"/>
            <wp:docPr id="4" name="Picture 4" descr="Design thinking phase 3 - Id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 thinking phase 3 - Idea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81BEC18" w14:textId="77777777" w:rsidR="00EB2AC9" w:rsidRDefault="00EB2AC9" w:rsidP="00EB2AC9">
      <w:pPr>
        <w:pStyle w:val="Heading3"/>
        <w:spacing w:before="0"/>
        <w:rPr>
          <w:rFonts w:ascii="Montserrat" w:hAnsi="Montserrat"/>
          <w:color w:val="1D2632"/>
        </w:rPr>
      </w:pPr>
      <w:r>
        <w:rPr>
          <w:rFonts w:ascii="Montserrat" w:hAnsi="Montserrat"/>
          <w:color w:val="1D2632"/>
        </w:rPr>
        <w:t>Ideate – Generating your ideas</w:t>
      </w:r>
    </w:p>
    <w:p w14:paraId="523D1A7A" w14:textId="77777777" w:rsidR="00EB2AC9" w:rsidRDefault="00EB2AC9" w:rsidP="00EB2AC9">
      <w:pPr>
        <w:pStyle w:val="NormalWeb"/>
        <w:rPr>
          <w:rFonts w:ascii="Montserrat" w:hAnsi="Montserrat"/>
          <w:color w:val="1D2632"/>
        </w:rPr>
      </w:pPr>
      <w:r>
        <w:rPr>
          <w:rFonts w:ascii="Montserrat" w:hAnsi="Montserrat"/>
          <w:color w:val="1D2632"/>
        </w:rPr>
        <w:t>You and your team should now understand the needs of your users, taken from your discoveries in the empathize phase. You should also have isolated the problem in a human-centric way and generated a problem statement</w:t>
      </w:r>
    </w:p>
    <w:p w14:paraId="0D2D9849" w14:textId="77777777" w:rsidR="00EB2AC9" w:rsidRDefault="00EB2AC9" w:rsidP="00EB2AC9">
      <w:pPr>
        <w:pStyle w:val="NormalWeb"/>
        <w:rPr>
          <w:rFonts w:ascii="Montserrat" w:hAnsi="Montserrat"/>
          <w:color w:val="1D2632"/>
        </w:rPr>
      </w:pPr>
      <w:r>
        <w:rPr>
          <w:rFonts w:ascii="Montserrat" w:hAnsi="Montserrat"/>
          <w:color w:val="1D2632"/>
        </w:rPr>
        <w:t>Now, at this phase of the design thinking journey, you and your team can begin to generate ideas.</w:t>
      </w:r>
    </w:p>
    <w:p w14:paraId="2937D375" w14:textId="77777777" w:rsidR="00EB2AC9" w:rsidRDefault="00EB2AC9" w:rsidP="00EB2AC9">
      <w:pPr>
        <w:pStyle w:val="NormalWeb"/>
        <w:rPr>
          <w:rFonts w:ascii="Montserrat" w:hAnsi="Montserrat"/>
          <w:color w:val="1D2632"/>
        </w:rPr>
      </w:pPr>
      <w:r>
        <w:rPr>
          <w:rFonts w:ascii="Montserrat" w:hAnsi="Montserrat"/>
          <w:color w:val="1D2632"/>
        </w:rPr>
        <w:t>There are various ways you can ideate and a lot of techniques you can use. But you should try to gather as many ideas and solutions as you can. You can even experiment with your ideation techniques. For example, you could use the </w:t>
      </w:r>
      <w:hyperlink r:id="rId23" w:history="1">
        <w:r>
          <w:rPr>
            <w:rStyle w:val="Hyperlink"/>
            <w:rFonts w:ascii="Montserrat" w:hAnsi="Montserrat"/>
            <w:b/>
            <w:bCs/>
            <w:color w:val="1D2632"/>
          </w:rPr>
          <w:t>SCAMPER</w:t>
        </w:r>
      </w:hyperlink>
      <w:r>
        <w:rPr>
          <w:rFonts w:ascii="Montserrat" w:hAnsi="Montserrat"/>
          <w:color w:val="1D2632"/>
        </w:rPr>
        <w:t> technique initially and then switch to the </w:t>
      </w:r>
      <w:hyperlink r:id="rId24" w:history="1">
        <w:r>
          <w:rPr>
            <w:rStyle w:val="Hyperlink"/>
            <w:rFonts w:ascii="Montserrat" w:hAnsi="Montserrat"/>
            <w:b/>
            <w:bCs/>
            <w:color w:val="1D2632"/>
          </w:rPr>
          <w:t>“worst possible idea”</w:t>
        </w:r>
      </w:hyperlink>
      <w:r>
        <w:rPr>
          <w:rFonts w:ascii="Montserrat" w:hAnsi="Montserrat"/>
          <w:color w:val="1D2632"/>
        </w:rPr>
        <w:t> technique to see if you can test your ideas rigorously before moving to the prototype phase. </w:t>
      </w:r>
    </w:p>
    <w:p w14:paraId="5DB7E60D" w14:textId="062907C0" w:rsidR="00EB2AC9" w:rsidRDefault="00EB2AC9" w:rsidP="00EB2AC9">
      <w:pPr>
        <w:rPr>
          <w:rFonts w:ascii="Montserrat" w:hAnsi="Montserrat"/>
          <w:color w:val="1D2632"/>
        </w:rPr>
      </w:pPr>
      <w:r>
        <w:rPr>
          <w:rFonts w:ascii="Montserrat" w:hAnsi="Montserrat"/>
          <w:noProof/>
          <w:color w:val="1D2632"/>
        </w:rPr>
        <w:drawing>
          <wp:inline distT="0" distB="0" distL="0" distR="0" wp14:anchorId="6D7F7BA4" wp14:editId="3AA92624">
            <wp:extent cx="1428750" cy="1428750"/>
            <wp:effectExtent l="0" t="0" r="0" b="0"/>
            <wp:docPr id="3" name="Picture 3" descr="Design thinking phase 4 -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n thinking phase 4 - Prototyp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301638D" w14:textId="77777777" w:rsidR="00EB2AC9" w:rsidRDefault="00EB2AC9" w:rsidP="00EB2AC9">
      <w:pPr>
        <w:pStyle w:val="Heading3"/>
        <w:spacing w:before="0"/>
        <w:rPr>
          <w:rFonts w:ascii="Montserrat" w:hAnsi="Montserrat"/>
          <w:color w:val="1D2632"/>
        </w:rPr>
      </w:pPr>
      <w:r>
        <w:rPr>
          <w:rFonts w:ascii="Montserrat" w:hAnsi="Montserrat"/>
          <w:color w:val="1D2632"/>
        </w:rPr>
        <w:t>Prototype – Creation and experimentation</w:t>
      </w:r>
    </w:p>
    <w:p w14:paraId="17550878" w14:textId="77777777" w:rsidR="00EB2AC9" w:rsidRDefault="00EB2AC9" w:rsidP="00EB2AC9">
      <w:pPr>
        <w:pStyle w:val="NormalWeb"/>
        <w:rPr>
          <w:rFonts w:ascii="Montserrat" w:hAnsi="Montserrat"/>
          <w:color w:val="1D2632"/>
        </w:rPr>
      </w:pPr>
      <w:r>
        <w:rPr>
          <w:rFonts w:ascii="Montserrat" w:hAnsi="Montserrat"/>
          <w:color w:val="1D2632"/>
        </w:rPr>
        <w:t xml:space="preserve">During the prototyping phase, </w:t>
      </w:r>
      <w:proofErr w:type="gramStart"/>
      <w:r>
        <w:rPr>
          <w:rFonts w:ascii="Montserrat" w:hAnsi="Montserrat"/>
          <w:color w:val="1D2632"/>
        </w:rPr>
        <w:t>a number of</w:t>
      </w:r>
      <w:proofErr w:type="gramEnd"/>
      <w:r>
        <w:rPr>
          <w:rFonts w:ascii="Montserrat" w:hAnsi="Montserrat"/>
          <w:color w:val="1D2632"/>
        </w:rPr>
        <w:t xml:space="preserve"> scaled-down versions of the product are created. These prototypes may focus on specific features of the product which try to solve the problems identified in the empathize, </w:t>
      </w:r>
      <w:proofErr w:type="gramStart"/>
      <w:r>
        <w:rPr>
          <w:rFonts w:ascii="Montserrat" w:hAnsi="Montserrat"/>
          <w:color w:val="1D2632"/>
        </w:rPr>
        <w:t>define</w:t>
      </w:r>
      <w:proofErr w:type="gramEnd"/>
      <w:r>
        <w:rPr>
          <w:rFonts w:ascii="Montserrat" w:hAnsi="Montserrat"/>
          <w:color w:val="1D2632"/>
        </w:rPr>
        <w:t xml:space="preserve"> and ideate phases.</w:t>
      </w:r>
    </w:p>
    <w:p w14:paraId="34329AF8" w14:textId="77777777" w:rsidR="00EB2AC9" w:rsidRDefault="00EB2AC9" w:rsidP="00EB2AC9">
      <w:pPr>
        <w:pStyle w:val="NormalWeb"/>
        <w:rPr>
          <w:rFonts w:ascii="Montserrat" w:hAnsi="Montserrat"/>
          <w:color w:val="1D2632"/>
        </w:rPr>
      </w:pPr>
      <w:r>
        <w:rPr>
          <w:rFonts w:ascii="Montserrat" w:hAnsi="Montserrat"/>
          <w:color w:val="1D2632"/>
        </w:rPr>
        <w:t xml:space="preserve">Prototyping thoroughly can help to better address the user needs and problems identified. </w:t>
      </w:r>
      <w:proofErr w:type="gramStart"/>
      <w:r>
        <w:rPr>
          <w:rFonts w:ascii="Montserrat" w:hAnsi="Montserrat"/>
          <w:color w:val="1D2632"/>
        </w:rPr>
        <w:t>A number of</w:t>
      </w:r>
      <w:proofErr w:type="gramEnd"/>
      <w:r>
        <w:rPr>
          <w:rFonts w:ascii="Montserrat" w:hAnsi="Montserrat"/>
          <w:color w:val="1D2632"/>
        </w:rPr>
        <w:t xml:space="preserve"> features may be put in place one after the other so each can be assessed. If they do not properly resolve issues and </w:t>
      </w:r>
      <w:proofErr w:type="gramStart"/>
      <w:r>
        <w:rPr>
          <w:rFonts w:ascii="Montserrat" w:hAnsi="Montserrat"/>
          <w:color w:val="1D2632"/>
        </w:rPr>
        <w:t>needs</w:t>
      </w:r>
      <w:proofErr w:type="gramEnd"/>
      <w:r>
        <w:rPr>
          <w:rFonts w:ascii="Montserrat" w:hAnsi="Montserrat"/>
          <w:color w:val="1D2632"/>
        </w:rPr>
        <w:t xml:space="preserve"> then they can be rejected.</w:t>
      </w:r>
    </w:p>
    <w:p w14:paraId="146FD87D" w14:textId="77777777" w:rsidR="00EB2AC9" w:rsidRDefault="00EB2AC9" w:rsidP="00EB2AC9">
      <w:pPr>
        <w:pStyle w:val="NormalWeb"/>
        <w:rPr>
          <w:rFonts w:ascii="Montserrat" w:hAnsi="Montserrat"/>
          <w:color w:val="1D2632"/>
        </w:rPr>
      </w:pPr>
      <w:r>
        <w:rPr>
          <w:rFonts w:ascii="Montserrat" w:hAnsi="Montserrat"/>
          <w:color w:val="1D2632"/>
        </w:rPr>
        <w:lastRenderedPageBreak/>
        <w:t>By testing all these different features your team will start to get a better idea of the kind of constraints they may be dealing with and how well their ideas are resolving user issues.</w:t>
      </w:r>
    </w:p>
    <w:p w14:paraId="21D0F653" w14:textId="03F5BE07" w:rsidR="00EB2AC9" w:rsidRDefault="00EB2AC9" w:rsidP="00EB2AC9">
      <w:pPr>
        <w:rPr>
          <w:rFonts w:ascii="Montserrat" w:hAnsi="Montserrat"/>
          <w:color w:val="1D2632"/>
        </w:rPr>
      </w:pPr>
      <w:r>
        <w:rPr>
          <w:rFonts w:ascii="Montserrat" w:hAnsi="Montserrat"/>
          <w:noProof/>
          <w:color w:val="1D2632"/>
        </w:rPr>
        <w:drawing>
          <wp:inline distT="0" distB="0" distL="0" distR="0" wp14:anchorId="4EB73C7C" wp14:editId="62B2E485">
            <wp:extent cx="1428750" cy="1428750"/>
            <wp:effectExtent l="0" t="0" r="0" b="0"/>
            <wp:docPr id="2" name="Picture 2" descr="Design thinking phase 5 - Test &amp; r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 thinking phase 5 - Test &amp; refi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886897E" w14:textId="77777777" w:rsidR="00EB2AC9" w:rsidRDefault="00EB2AC9" w:rsidP="00EB2AC9">
      <w:pPr>
        <w:pStyle w:val="Heading3"/>
        <w:spacing w:before="0"/>
        <w:rPr>
          <w:rFonts w:ascii="Montserrat" w:hAnsi="Montserrat"/>
          <w:color w:val="1D2632"/>
        </w:rPr>
      </w:pPr>
      <w:r>
        <w:rPr>
          <w:rFonts w:ascii="Montserrat" w:hAnsi="Montserrat"/>
          <w:color w:val="1D2632"/>
        </w:rPr>
        <w:t>Test – Refining the product</w:t>
      </w:r>
    </w:p>
    <w:p w14:paraId="0C55A196" w14:textId="77777777" w:rsidR="00EB2AC9" w:rsidRDefault="00EB2AC9" w:rsidP="00EB2AC9">
      <w:pPr>
        <w:pStyle w:val="NormalWeb"/>
        <w:rPr>
          <w:rFonts w:ascii="Montserrat" w:hAnsi="Montserrat"/>
          <w:color w:val="1D2632"/>
        </w:rPr>
      </w:pPr>
      <w:r>
        <w:rPr>
          <w:rFonts w:ascii="Montserrat" w:hAnsi="Montserrat"/>
          <w:color w:val="1D2632"/>
        </w:rPr>
        <w:t>In this phase, your team will rigorously test the product using the findings and solutions that were discovered in the prototyping phase.</w:t>
      </w:r>
    </w:p>
    <w:p w14:paraId="4C249FCE" w14:textId="77777777" w:rsidR="00EB2AC9" w:rsidRDefault="00EB2AC9" w:rsidP="00EB2AC9">
      <w:pPr>
        <w:pStyle w:val="NormalWeb"/>
        <w:rPr>
          <w:rFonts w:ascii="Montserrat" w:hAnsi="Montserrat"/>
          <w:color w:val="1D2632"/>
        </w:rPr>
      </w:pPr>
      <w:r>
        <w:rPr>
          <w:rFonts w:ascii="Montserrat" w:hAnsi="Montserrat"/>
          <w:color w:val="1D2632"/>
        </w:rPr>
        <w:t>Although this is the final stage of design thinking, it is important to note that this is not where it ends. As the design thinking process is iterative, the results generated from testing can often cause some redefinition of the problems you are trying to solve for the user. This means that you can often go back and revisit the other design thinking phases so you can refine the product so it is as effective as it can be.</w:t>
      </w:r>
    </w:p>
    <w:p w14:paraId="34137109" w14:textId="77777777" w:rsidR="00EB2AC9" w:rsidRDefault="00EB2AC9" w:rsidP="00EB2AC9">
      <w:pPr>
        <w:pStyle w:val="NormalWeb"/>
        <w:rPr>
          <w:rFonts w:ascii="Montserrat" w:hAnsi="Montserrat"/>
          <w:color w:val="1D2632"/>
        </w:rPr>
      </w:pPr>
      <w:r>
        <w:rPr>
          <w:rFonts w:ascii="Montserrat" w:hAnsi="Montserrat"/>
          <w:color w:val="1D2632"/>
        </w:rPr>
        <w:t>Extensive testing can really help you to develop an even deeper understanding of your product and your users. So going backwards to other phases should not be seen as a failure.</w:t>
      </w:r>
    </w:p>
    <w:p w14:paraId="68E43FE2" w14:textId="77777777" w:rsidR="00EB2AC9" w:rsidRDefault="00B761BA" w:rsidP="00EB2AC9">
      <w:pPr>
        <w:rPr>
          <w:rFonts w:ascii="Times New Roman" w:hAnsi="Times New Roman"/>
        </w:rPr>
      </w:pPr>
      <w:r>
        <w:pict w14:anchorId="66984F44">
          <v:rect id="_x0000_i1026" style="width:0;height:1.5pt" o:hralign="center" o:hrstd="t" o:hrnoshade="t" o:hr="t" fillcolor="#e9edf3" stroked="f"/>
        </w:pict>
      </w:r>
    </w:p>
    <w:p w14:paraId="1773A43C" w14:textId="77777777" w:rsidR="00EB2AC9" w:rsidRDefault="00EB2AC9" w:rsidP="00EB2AC9">
      <w:pPr>
        <w:pStyle w:val="Heading2"/>
        <w:spacing w:before="0" w:beforeAutospacing="0" w:after="0" w:afterAutospacing="0"/>
        <w:rPr>
          <w:rFonts w:ascii="Montserrat" w:hAnsi="Montserrat"/>
          <w:color w:val="1D2632"/>
        </w:rPr>
      </w:pPr>
      <w:r>
        <w:rPr>
          <w:rFonts w:ascii="Montserrat" w:hAnsi="Montserrat"/>
          <w:color w:val="1D2632"/>
        </w:rPr>
        <w:t>Thinking differently</w:t>
      </w:r>
    </w:p>
    <w:p w14:paraId="4A705130" w14:textId="77777777" w:rsidR="00EB2AC9" w:rsidRDefault="00EB2AC9" w:rsidP="00EB2AC9">
      <w:pPr>
        <w:pStyle w:val="NormalWeb"/>
        <w:rPr>
          <w:rFonts w:ascii="Montserrat" w:hAnsi="Montserrat"/>
          <w:color w:val="1D2632"/>
        </w:rPr>
      </w:pPr>
      <w:r>
        <w:rPr>
          <w:rFonts w:ascii="Montserrat" w:hAnsi="Montserrat"/>
          <w:color w:val="1D2632"/>
        </w:rPr>
        <w:t>Although a process with 5 stages can seem linear, it really is not. Design thinking means that different teams can be working on different phases all at the same time. Teams need to retain agility and flexibility for design thinking to deliver the best results. </w:t>
      </w:r>
    </w:p>
    <w:p w14:paraId="51E76B8A" w14:textId="77777777" w:rsidR="00EB2AC9" w:rsidRDefault="00EB2AC9" w:rsidP="00EB2AC9">
      <w:pPr>
        <w:pStyle w:val="NormalWeb"/>
        <w:rPr>
          <w:rFonts w:ascii="Montserrat" w:hAnsi="Montserrat"/>
          <w:color w:val="1D2632"/>
        </w:rPr>
      </w:pPr>
      <w:r>
        <w:rPr>
          <w:rFonts w:ascii="Montserrat" w:hAnsi="Montserrat"/>
          <w:color w:val="1D2632"/>
        </w:rPr>
        <w:t xml:space="preserve">This means that you may need to think about how your teams are structured so they can work effectively together in a design thinking process. Controlled, top-down organizational structures do not tend to lend themselves towards a design thinking approach. Your teams need to work </w:t>
      </w:r>
      <w:proofErr w:type="gramStart"/>
      <w:r>
        <w:rPr>
          <w:rFonts w:ascii="Montserrat" w:hAnsi="Montserrat"/>
          <w:color w:val="1D2632"/>
        </w:rPr>
        <w:t>loosely, but</w:t>
      </w:r>
      <w:proofErr w:type="gramEnd"/>
      <w:r>
        <w:rPr>
          <w:rFonts w:ascii="Montserrat" w:hAnsi="Montserrat"/>
          <w:color w:val="1D2632"/>
        </w:rPr>
        <w:t xml:space="preserve"> aligned with real autonomy so they can follow the process to produce human-centric outcomes.</w:t>
      </w:r>
    </w:p>
    <w:p w14:paraId="36156373" w14:textId="77777777" w:rsidR="00EB2AC9" w:rsidRDefault="00EB2AC9" w:rsidP="00EB2AC9">
      <w:pPr>
        <w:pStyle w:val="NormalWeb"/>
        <w:rPr>
          <w:rFonts w:ascii="Montserrat" w:hAnsi="Montserrat"/>
          <w:i/>
          <w:iCs/>
          <w:color w:val="1D2632"/>
        </w:rPr>
      </w:pPr>
      <w:r>
        <w:rPr>
          <w:rFonts w:ascii="Montserrat" w:hAnsi="Montserrat"/>
          <w:i/>
          <w:iCs/>
          <w:color w:val="1D2632"/>
        </w:rPr>
        <w:lastRenderedPageBreak/>
        <w:t>Design thinking should bring your ideas to life by putting users at the center of every process.</w:t>
      </w:r>
    </w:p>
    <w:p w14:paraId="6D951634" w14:textId="77777777" w:rsidR="00EB2AC9" w:rsidRDefault="00EB2AC9" w:rsidP="00EB2AC9">
      <w:pPr>
        <w:pStyle w:val="Heading2"/>
        <w:spacing w:before="0" w:beforeAutospacing="0" w:after="0" w:afterAutospacing="0"/>
        <w:rPr>
          <w:rFonts w:ascii="Montserrat" w:hAnsi="Montserrat"/>
          <w:color w:val="1D2632"/>
        </w:rPr>
      </w:pPr>
      <w:r>
        <w:rPr>
          <w:rStyle w:val="color"/>
          <w:rFonts w:ascii="Montserrat" w:hAnsi="Montserrat"/>
          <w:color w:val="F64610"/>
        </w:rPr>
        <w:t>Takeaways</w:t>
      </w:r>
    </w:p>
    <w:p w14:paraId="0B81CA85"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Empathy</w:t>
      </w:r>
      <w:r>
        <w:rPr>
          <w:rFonts w:ascii="Montserrat" w:hAnsi="Montserrat"/>
          <w:color w:val="1D2632"/>
        </w:rPr>
        <w:t> – Try to connect with the user’s needs</w:t>
      </w:r>
    </w:p>
    <w:p w14:paraId="0D430D16"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Define</w:t>
      </w:r>
      <w:r>
        <w:rPr>
          <w:rFonts w:ascii="Montserrat" w:hAnsi="Montserrat"/>
          <w:color w:val="1D2632"/>
        </w:rPr>
        <w:t> – Use your findings to generate a human-centric problem statement</w:t>
      </w:r>
    </w:p>
    <w:p w14:paraId="6059C461"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Ideate</w:t>
      </w:r>
      <w:r>
        <w:rPr>
          <w:rFonts w:ascii="Montserrat" w:hAnsi="Montserrat"/>
          <w:color w:val="1D2632"/>
        </w:rPr>
        <w:t> – Gather as many ideas as you can</w:t>
      </w:r>
    </w:p>
    <w:p w14:paraId="6ECFB0B3"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Prototype</w:t>
      </w:r>
      <w:r>
        <w:rPr>
          <w:rFonts w:ascii="Montserrat" w:hAnsi="Montserrat"/>
          <w:color w:val="1D2632"/>
        </w:rPr>
        <w:t xml:space="preserve"> – Stay focused on user needs. Even if you like a feature, if it doesn’t help the </w:t>
      </w:r>
      <w:proofErr w:type="gramStart"/>
      <w:r>
        <w:rPr>
          <w:rFonts w:ascii="Montserrat" w:hAnsi="Montserrat"/>
          <w:color w:val="1D2632"/>
        </w:rPr>
        <w:t>user</w:t>
      </w:r>
      <w:proofErr w:type="gramEnd"/>
      <w:r>
        <w:rPr>
          <w:rFonts w:ascii="Montserrat" w:hAnsi="Montserrat"/>
          <w:color w:val="1D2632"/>
        </w:rPr>
        <w:t xml:space="preserve"> it’s not necessary</w:t>
      </w:r>
    </w:p>
    <w:p w14:paraId="30BABFB6" w14:textId="77777777" w:rsidR="00EB2AC9" w:rsidRDefault="00EB2AC9" w:rsidP="00EB2AC9">
      <w:pPr>
        <w:numPr>
          <w:ilvl w:val="0"/>
          <w:numId w:val="10"/>
        </w:numPr>
        <w:spacing w:before="100" w:beforeAutospacing="1" w:after="100" w:afterAutospacing="1" w:line="240" w:lineRule="auto"/>
        <w:rPr>
          <w:rFonts w:ascii="Montserrat" w:hAnsi="Montserrat"/>
          <w:color w:val="1D2632"/>
        </w:rPr>
      </w:pPr>
      <w:r>
        <w:rPr>
          <w:rStyle w:val="Strong"/>
          <w:rFonts w:ascii="Montserrat" w:hAnsi="Montserrat"/>
          <w:color w:val="1D2632"/>
        </w:rPr>
        <w:t>Test</w:t>
      </w:r>
      <w:r>
        <w:rPr>
          <w:rFonts w:ascii="Montserrat" w:hAnsi="Montserrat"/>
          <w:color w:val="1D2632"/>
        </w:rPr>
        <w:t> – Going backwards really can mean you are going forwards</w:t>
      </w:r>
    </w:p>
    <w:p w14:paraId="588974BF" w14:textId="0C88A971" w:rsidR="00EB2AC9" w:rsidRDefault="00EB2AC9" w:rsidP="001F0B39">
      <w:pPr>
        <w:pStyle w:val="NormalWeb"/>
        <w:shd w:val="clear" w:color="auto" w:fill="FFFFFF"/>
        <w:rPr>
          <w:rFonts w:ascii="Georgia" w:hAnsi="Georgia"/>
          <w:color w:val="282828"/>
        </w:rPr>
      </w:pPr>
      <w:r w:rsidRPr="00EB2AC9">
        <w:rPr>
          <w:rFonts w:ascii="Georgia" w:hAnsi="Georgia"/>
          <w:color w:val="282828"/>
          <w:highlight w:val="yellow"/>
        </w:rPr>
        <w:t>https://www.maqe.com/insight/the-design-thinking-process-how-does-it-work/</w:t>
      </w:r>
    </w:p>
    <w:p w14:paraId="21B72A76" w14:textId="77777777" w:rsidR="001F0B39" w:rsidRDefault="001F0B39"/>
    <w:sectPr w:rsidR="001F0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6F91"/>
    <w:multiLevelType w:val="multilevel"/>
    <w:tmpl w:val="A944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116AC"/>
    <w:multiLevelType w:val="multilevel"/>
    <w:tmpl w:val="065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D7311"/>
    <w:multiLevelType w:val="multilevel"/>
    <w:tmpl w:val="5AEC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C7006"/>
    <w:multiLevelType w:val="multilevel"/>
    <w:tmpl w:val="C838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425BE"/>
    <w:multiLevelType w:val="hybridMultilevel"/>
    <w:tmpl w:val="5598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55AE0"/>
    <w:multiLevelType w:val="multilevel"/>
    <w:tmpl w:val="36E0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E3020"/>
    <w:multiLevelType w:val="multilevel"/>
    <w:tmpl w:val="CA780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342FA"/>
    <w:multiLevelType w:val="multilevel"/>
    <w:tmpl w:val="614C2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02A2B"/>
    <w:multiLevelType w:val="multilevel"/>
    <w:tmpl w:val="D0F4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814443"/>
    <w:multiLevelType w:val="multilevel"/>
    <w:tmpl w:val="11BC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B57E1"/>
    <w:multiLevelType w:val="multilevel"/>
    <w:tmpl w:val="3372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
  </w:num>
  <w:num w:numId="4">
    <w:abstractNumId w:val="3"/>
  </w:num>
  <w:num w:numId="5">
    <w:abstractNumId w:val="8"/>
  </w:num>
  <w:num w:numId="6">
    <w:abstractNumId w:val="2"/>
  </w:num>
  <w:num w:numId="7">
    <w:abstractNumId w:val="6"/>
  </w:num>
  <w:num w:numId="8">
    <w:abstractNumId w:val="7"/>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2E"/>
    <w:rsid w:val="000A36F8"/>
    <w:rsid w:val="001058E8"/>
    <w:rsid w:val="0015369A"/>
    <w:rsid w:val="00163CB7"/>
    <w:rsid w:val="00175F30"/>
    <w:rsid w:val="001F0B39"/>
    <w:rsid w:val="00375163"/>
    <w:rsid w:val="00382B37"/>
    <w:rsid w:val="003D7FF4"/>
    <w:rsid w:val="003E26C0"/>
    <w:rsid w:val="00540531"/>
    <w:rsid w:val="00872128"/>
    <w:rsid w:val="00A4381F"/>
    <w:rsid w:val="00B761BA"/>
    <w:rsid w:val="00B86A71"/>
    <w:rsid w:val="00B9222E"/>
    <w:rsid w:val="00DA1C9A"/>
    <w:rsid w:val="00EB2AC9"/>
    <w:rsid w:val="00EB4694"/>
    <w:rsid w:val="00F14F11"/>
    <w:rsid w:val="00FA1A89"/>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99DD"/>
  <w15:chartTrackingRefBased/>
  <w15:docId w15:val="{612C4A36-0C79-47F5-ACF7-626EC607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8E8"/>
    <w:pPr>
      <w:jc w:val="both"/>
    </w:pPr>
    <w:rPr>
      <w:rFonts w:asciiTheme="minorHAnsi" w:hAnsiTheme="minorHAnsi"/>
      <w:sz w:val="28"/>
    </w:rPr>
  </w:style>
  <w:style w:type="paragraph" w:styleId="Heading1">
    <w:name w:val="heading 1"/>
    <w:basedOn w:val="Normal"/>
    <w:next w:val="Normal"/>
    <w:link w:val="Heading1Char"/>
    <w:uiPriority w:val="9"/>
    <w:qFormat/>
    <w:rsid w:val="00EB2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2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B4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1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21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2128"/>
    <w:rPr>
      <w:b/>
      <w:bCs/>
    </w:rPr>
  </w:style>
  <w:style w:type="character" w:styleId="Emphasis">
    <w:name w:val="Emphasis"/>
    <w:basedOn w:val="DefaultParagraphFont"/>
    <w:uiPriority w:val="20"/>
    <w:qFormat/>
    <w:rsid w:val="00872128"/>
    <w:rPr>
      <w:i/>
      <w:iCs/>
    </w:rPr>
  </w:style>
  <w:style w:type="character" w:styleId="Hyperlink">
    <w:name w:val="Hyperlink"/>
    <w:basedOn w:val="DefaultParagraphFont"/>
    <w:uiPriority w:val="99"/>
    <w:unhideWhenUsed/>
    <w:rsid w:val="00EB4694"/>
    <w:rPr>
      <w:color w:val="0563C1" w:themeColor="hyperlink"/>
      <w:u w:val="single"/>
    </w:rPr>
  </w:style>
  <w:style w:type="character" w:styleId="UnresolvedMention">
    <w:name w:val="Unresolved Mention"/>
    <w:basedOn w:val="DefaultParagraphFont"/>
    <w:uiPriority w:val="99"/>
    <w:semiHidden/>
    <w:unhideWhenUsed/>
    <w:rsid w:val="00EB4694"/>
    <w:rPr>
      <w:color w:val="605E5C"/>
      <w:shd w:val="clear" w:color="auto" w:fill="E1DFDD"/>
    </w:rPr>
  </w:style>
  <w:style w:type="character" w:customStyle="1" w:styleId="Heading3Char">
    <w:name w:val="Heading 3 Char"/>
    <w:basedOn w:val="DefaultParagraphFont"/>
    <w:link w:val="Heading3"/>
    <w:uiPriority w:val="9"/>
    <w:rsid w:val="00EB4694"/>
    <w:rPr>
      <w:rFonts w:asciiTheme="majorHAnsi" w:eastAsiaTheme="majorEastAsia" w:hAnsiTheme="majorHAnsi" w:cstheme="majorBidi"/>
      <w:color w:val="1F3763" w:themeColor="accent1" w:themeShade="7F"/>
      <w:sz w:val="24"/>
      <w:szCs w:val="24"/>
    </w:rPr>
  </w:style>
  <w:style w:type="paragraph" w:customStyle="1" w:styleId="sc-kgobcf">
    <w:name w:val="sc-kgobcf"/>
    <w:basedOn w:val="Normal"/>
    <w:rsid w:val="00EB46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bdvaja">
    <w:name w:val="sc-bdvaja"/>
    <w:basedOn w:val="DefaultParagraphFont"/>
    <w:rsid w:val="00EB4694"/>
  </w:style>
  <w:style w:type="character" w:customStyle="1" w:styleId="Heading1Char">
    <w:name w:val="Heading 1 Char"/>
    <w:basedOn w:val="DefaultParagraphFont"/>
    <w:link w:val="Heading1"/>
    <w:uiPriority w:val="9"/>
    <w:rsid w:val="00EB2AC9"/>
    <w:rPr>
      <w:rFonts w:asciiTheme="majorHAnsi" w:eastAsiaTheme="majorEastAsia" w:hAnsiTheme="majorHAnsi" w:cstheme="majorBidi"/>
      <w:color w:val="2F5496" w:themeColor="accent1" w:themeShade="BF"/>
      <w:sz w:val="32"/>
      <w:szCs w:val="32"/>
    </w:rPr>
  </w:style>
  <w:style w:type="paragraph" w:customStyle="1" w:styleId="post-tag">
    <w:name w:val="post-tag"/>
    <w:basedOn w:val="Normal"/>
    <w:rsid w:val="00EB2A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medium-font-size">
    <w:name w:val="has-medium-font-size"/>
    <w:basedOn w:val="Normal"/>
    <w:rsid w:val="00EB2A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
    <w:name w:val="color"/>
    <w:basedOn w:val="DefaultParagraphFont"/>
    <w:rsid w:val="00EB2AC9"/>
  </w:style>
  <w:style w:type="paragraph" w:styleId="NoSpacing">
    <w:name w:val="No Spacing"/>
    <w:uiPriority w:val="1"/>
    <w:qFormat/>
    <w:rsid w:val="00B86A71"/>
    <w:pPr>
      <w:spacing w:after="0" w:line="240" w:lineRule="auto"/>
      <w:jc w:val="both"/>
    </w:pPr>
    <w:rPr>
      <w:rFonts w:asciiTheme="minorHAnsi" w:hAnsi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6399">
      <w:bodyDiv w:val="1"/>
      <w:marLeft w:val="0"/>
      <w:marRight w:val="0"/>
      <w:marTop w:val="0"/>
      <w:marBottom w:val="0"/>
      <w:divBdr>
        <w:top w:val="none" w:sz="0" w:space="0" w:color="auto"/>
        <w:left w:val="none" w:sz="0" w:space="0" w:color="auto"/>
        <w:bottom w:val="none" w:sz="0" w:space="0" w:color="auto"/>
        <w:right w:val="none" w:sz="0" w:space="0" w:color="auto"/>
      </w:divBdr>
    </w:div>
    <w:div w:id="879706418">
      <w:bodyDiv w:val="1"/>
      <w:marLeft w:val="0"/>
      <w:marRight w:val="0"/>
      <w:marTop w:val="0"/>
      <w:marBottom w:val="0"/>
      <w:divBdr>
        <w:top w:val="none" w:sz="0" w:space="0" w:color="auto"/>
        <w:left w:val="none" w:sz="0" w:space="0" w:color="auto"/>
        <w:bottom w:val="none" w:sz="0" w:space="0" w:color="auto"/>
        <w:right w:val="none" w:sz="0" w:space="0" w:color="auto"/>
      </w:divBdr>
      <w:divsChild>
        <w:div w:id="422381433">
          <w:marLeft w:val="0"/>
          <w:marRight w:val="0"/>
          <w:marTop w:val="0"/>
          <w:marBottom w:val="0"/>
          <w:divBdr>
            <w:top w:val="none" w:sz="0" w:space="0" w:color="auto"/>
            <w:left w:val="none" w:sz="0" w:space="0" w:color="auto"/>
            <w:bottom w:val="none" w:sz="0" w:space="0" w:color="auto"/>
            <w:right w:val="none" w:sz="0" w:space="0" w:color="auto"/>
          </w:divBdr>
        </w:div>
      </w:divsChild>
    </w:div>
    <w:div w:id="1202279900">
      <w:bodyDiv w:val="1"/>
      <w:marLeft w:val="0"/>
      <w:marRight w:val="0"/>
      <w:marTop w:val="0"/>
      <w:marBottom w:val="0"/>
      <w:divBdr>
        <w:top w:val="none" w:sz="0" w:space="0" w:color="auto"/>
        <w:left w:val="none" w:sz="0" w:space="0" w:color="auto"/>
        <w:bottom w:val="none" w:sz="0" w:space="0" w:color="auto"/>
        <w:right w:val="none" w:sz="0" w:space="0" w:color="auto"/>
      </w:divBdr>
      <w:divsChild>
        <w:div w:id="1760903144">
          <w:marLeft w:val="0"/>
          <w:marRight w:val="0"/>
          <w:marTop w:val="0"/>
          <w:marBottom w:val="0"/>
          <w:divBdr>
            <w:top w:val="none" w:sz="0" w:space="0" w:color="auto"/>
            <w:left w:val="none" w:sz="0" w:space="0" w:color="auto"/>
            <w:bottom w:val="none" w:sz="0" w:space="0" w:color="auto"/>
            <w:right w:val="none" w:sz="0" w:space="0" w:color="auto"/>
          </w:divBdr>
          <w:divsChild>
            <w:div w:id="974530672">
              <w:marLeft w:val="0"/>
              <w:marRight w:val="0"/>
              <w:marTop w:val="0"/>
              <w:marBottom w:val="0"/>
              <w:divBdr>
                <w:top w:val="none" w:sz="0" w:space="0" w:color="auto"/>
                <w:left w:val="none" w:sz="0" w:space="0" w:color="auto"/>
                <w:bottom w:val="single" w:sz="6" w:space="0" w:color="E9EDF3"/>
                <w:right w:val="none" w:sz="0" w:space="0" w:color="auto"/>
              </w:divBdr>
            </w:div>
          </w:divsChild>
        </w:div>
        <w:div w:id="608776708">
          <w:marLeft w:val="0"/>
          <w:marRight w:val="0"/>
          <w:marTop w:val="0"/>
          <w:marBottom w:val="0"/>
          <w:divBdr>
            <w:top w:val="none" w:sz="0" w:space="0" w:color="auto"/>
            <w:left w:val="none" w:sz="0" w:space="0" w:color="auto"/>
            <w:bottom w:val="none" w:sz="0" w:space="0" w:color="auto"/>
            <w:right w:val="none" w:sz="0" w:space="0" w:color="auto"/>
          </w:divBdr>
          <w:divsChild>
            <w:div w:id="1772357527">
              <w:marLeft w:val="0"/>
              <w:marRight w:val="0"/>
              <w:marTop w:val="0"/>
              <w:marBottom w:val="0"/>
              <w:divBdr>
                <w:top w:val="none" w:sz="0" w:space="0" w:color="auto"/>
                <w:left w:val="none" w:sz="0" w:space="0" w:color="auto"/>
                <w:bottom w:val="none" w:sz="0" w:space="0" w:color="auto"/>
                <w:right w:val="none" w:sz="0" w:space="0" w:color="auto"/>
              </w:divBdr>
              <w:divsChild>
                <w:div w:id="1237397014">
                  <w:marLeft w:val="0"/>
                  <w:marRight w:val="0"/>
                  <w:marTop w:val="0"/>
                  <w:marBottom w:val="240"/>
                  <w:divBdr>
                    <w:top w:val="none" w:sz="0" w:space="0" w:color="auto"/>
                    <w:left w:val="none" w:sz="0" w:space="0" w:color="auto"/>
                    <w:bottom w:val="none" w:sz="0" w:space="0" w:color="auto"/>
                    <w:right w:val="none" w:sz="0" w:space="0" w:color="auto"/>
                  </w:divBdr>
                </w:div>
                <w:div w:id="371807764">
                  <w:marLeft w:val="0"/>
                  <w:marRight w:val="0"/>
                  <w:marTop w:val="0"/>
                  <w:marBottom w:val="240"/>
                  <w:divBdr>
                    <w:top w:val="none" w:sz="0" w:space="0" w:color="auto"/>
                    <w:left w:val="none" w:sz="0" w:space="0" w:color="auto"/>
                    <w:bottom w:val="none" w:sz="0" w:space="0" w:color="auto"/>
                    <w:right w:val="none" w:sz="0" w:space="0" w:color="auto"/>
                  </w:divBdr>
                </w:div>
                <w:div w:id="1871528900">
                  <w:marLeft w:val="0"/>
                  <w:marRight w:val="0"/>
                  <w:marTop w:val="0"/>
                  <w:marBottom w:val="240"/>
                  <w:divBdr>
                    <w:top w:val="none" w:sz="0" w:space="0" w:color="auto"/>
                    <w:left w:val="none" w:sz="0" w:space="0" w:color="auto"/>
                    <w:bottom w:val="none" w:sz="0" w:space="0" w:color="auto"/>
                    <w:right w:val="none" w:sz="0" w:space="0" w:color="auto"/>
                  </w:divBdr>
                </w:div>
                <w:div w:id="1141847572">
                  <w:marLeft w:val="0"/>
                  <w:marRight w:val="0"/>
                  <w:marTop w:val="0"/>
                  <w:marBottom w:val="240"/>
                  <w:divBdr>
                    <w:top w:val="none" w:sz="0" w:space="0" w:color="auto"/>
                    <w:left w:val="none" w:sz="0" w:space="0" w:color="auto"/>
                    <w:bottom w:val="none" w:sz="0" w:space="0" w:color="auto"/>
                    <w:right w:val="none" w:sz="0" w:space="0" w:color="auto"/>
                  </w:divBdr>
                </w:div>
                <w:div w:id="619455200">
                  <w:marLeft w:val="0"/>
                  <w:marRight w:val="0"/>
                  <w:marTop w:val="0"/>
                  <w:marBottom w:val="240"/>
                  <w:divBdr>
                    <w:top w:val="none" w:sz="0" w:space="0" w:color="auto"/>
                    <w:left w:val="none" w:sz="0" w:space="0" w:color="auto"/>
                    <w:bottom w:val="none" w:sz="0" w:space="0" w:color="auto"/>
                    <w:right w:val="none" w:sz="0" w:space="0" w:color="auto"/>
                  </w:divBdr>
                </w:div>
                <w:div w:id="227345702">
                  <w:marLeft w:val="0"/>
                  <w:marRight w:val="0"/>
                  <w:marTop w:val="0"/>
                  <w:marBottom w:val="240"/>
                  <w:divBdr>
                    <w:top w:val="none" w:sz="0" w:space="0" w:color="auto"/>
                    <w:left w:val="none" w:sz="0" w:space="0" w:color="auto"/>
                    <w:bottom w:val="none" w:sz="0" w:space="0" w:color="auto"/>
                    <w:right w:val="none" w:sz="0" w:space="0" w:color="auto"/>
                  </w:divBdr>
                </w:div>
                <w:div w:id="136146835">
                  <w:blockQuote w:val="1"/>
                  <w:marLeft w:val="0"/>
                  <w:marRight w:val="0"/>
                  <w:marTop w:val="0"/>
                  <w:marBottom w:val="0"/>
                  <w:divBdr>
                    <w:top w:val="none" w:sz="0" w:space="0" w:color="auto"/>
                    <w:left w:val="single" w:sz="12" w:space="0" w:color="1D2632"/>
                    <w:bottom w:val="none" w:sz="0" w:space="0" w:color="auto"/>
                    <w:right w:val="none" w:sz="0" w:space="0" w:color="auto"/>
                  </w:divBdr>
                </w:div>
              </w:divsChild>
            </w:div>
          </w:divsChild>
        </w:div>
      </w:divsChild>
    </w:div>
    <w:div w:id="124841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nl.edu/courses/73802/pages/5-stages-of-design-thinking?module_item_id=1968000" TargetMode="External"/><Relationship Id="rId13" Type="http://schemas.openxmlformats.org/officeDocument/2006/relationships/hyperlink" Target="https://canvas.unl.edu/courses/73802/pages/5-stages-of-design-thinking?module_item_id=1968000" TargetMode="External"/><Relationship Id="rId18" Type="http://schemas.openxmlformats.org/officeDocument/2006/relationships/hyperlink" Target="https://www.maqe.com/tag/design-thinking/"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freshworks.io/design-thinking-process/" TargetMode="External"/><Relationship Id="rId12" Type="http://schemas.openxmlformats.org/officeDocument/2006/relationships/image" Target="media/image2.jpeg"/><Relationship Id="rId17" Type="http://schemas.openxmlformats.org/officeDocument/2006/relationships/hyperlink" Target="https://hbr.org/2018/09/why-design-thinking-works"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invisionapp.com/inside-design/what-is-design-thinking/"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nvisionapp.com/inside-design/what-is-design-thinking/" TargetMode="External"/><Relationship Id="rId24" Type="http://schemas.openxmlformats.org/officeDocument/2006/relationships/hyperlink" Target="https://medium.com/10x-curiosity/worst-possible-idea-998e5b400ae5" TargetMode="External"/><Relationship Id="rId5" Type="http://schemas.openxmlformats.org/officeDocument/2006/relationships/hyperlink" Target="https://freshworks.io/design-thinking-process/" TargetMode="External"/><Relationship Id="rId15" Type="http://schemas.openxmlformats.org/officeDocument/2006/relationships/hyperlink" Target="https://careerfoundry.com/en/blog/ux-design/design-thinking-process/" TargetMode="External"/><Relationship Id="rId23" Type="http://schemas.openxmlformats.org/officeDocument/2006/relationships/hyperlink" Target="https://www.mindtools.com/pages/article/newCT_02.htm" TargetMode="External"/><Relationship Id="rId28" Type="http://schemas.openxmlformats.org/officeDocument/2006/relationships/theme" Target="theme/theme1.xml"/><Relationship Id="rId10" Type="http://schemas.openxmlformats.org/officeDocument/2006/relationships/hyperlink" Target="https://canvas.unl.edu/courses/73802/pages/5-stages-of-design-thinking?module_item_id=196800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nvisionapp.com/inside-design/what-is-design-thinking/" TargetMode="External"/><Relationship Id="rId14" Type="http://schemas.openxmlformats.org/officeDocument/2006/relationships/hyperlink" Target="https://www.interaction-design.org/literature/article/design-thinking-get-a-quick-overview-of-the-history"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16</Pages>
  <Words>3784</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8</cp:revision>
  <dcterms:created xsi:type="dcterms:W3CDTF">2022-03-04T21:36:00Z</dcterms:created>
  <dcterms:modified xsi:type="dcterms:W3CDTF">2022-03-13T05:48:00Z</dcterms:modified>
</cp:coreProperties>
</file>